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55368" w14:textId="782C43D4" w:rsidR="00FA6EDE" w:rsidRPr="00FC6D9B" w:rsidRDefault="00FA6EDE" w:rsidP="00F25368">
      <w:pPr>
        <w:jc w:val="both"/>
        <w:rPr>
          <w:rFonts w:ascii="Times New Roman" w:hAnsi="Times New Roman"/>
        </w:rPr>
      </w:pPr>
      <w:r w:rsidRPr="00FC6D9B">
        <w:rPr>
          <w:rFonts w:ascii="Times New Roman" w:hAnsi="Times New Roman"/>
          <w:noProof/>
          <w:lang w:eastAsia="en-GB"/>
        </w:rPr>
        <w:drawing>
          <wp:inline distT="0" distB="0" distL="0" distR="0" wp14:anchorId="2B25C13C" wp14:editId="3F4D60D1">
            <wp:extent cx="1836420" cy="731520"/>
            <wp:effectExtent l="0" t="0" r="0" b="0"/>
            <wp:docPr id="1" name="Picture 1" descr="sdm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mx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731520"/>
                    </a:xfrm>
                    <a:prstGeom prst="rect">
                      <a:avLst/>
                    </a:prstGeom>
                    <a:noFill/>
                    <a:ln>
                      <a:noFill/>
                    </a:ln>
                  </pic:spPr>
                </pic:pic>
              </a:graphicData>
            </a:graphic>
          </wp:inline>
        </w:drawing>
      </w:r>
    </w:p>
    <w:p w14:paraId="2B4D895C" w14:textId="77777777" w:rsidR="00FA6EDE" w:rsidRPr="00FC6D9B" w:rsidRDefault="00FA6EDE" w:rsidP="00F25368">
      <w:pPr>
        <w:jc w:val="both"/>
        <w:rPr>
          <w:rFonts w:ascii="Times New Roman" w:hAnsi="Times New Roman"/>
        </w:rPr>
      </w:pPr>
    </w:p>
    <w:p w14:paraId="589B5A53" w14:textId="77777777" w:rsidR="00FA6EDE" w:rsidRDefault="00FA6EDE" w:rsidP="00F25368">
      <w:pPr>
        <w:jc w:val="both"/>
        <w:rPr>
          <w:rFonts w:ascii="Times New Roman" w:hAnsi="Times New Roman"/>
        </w:rPr>
      </w:pPr>
    </w:p>
    <w:p w14:paraId="05126F89" w14:textId="77777777" w:rsidR="00AA7DDC" w:rsidRDefault="00AA7DDC" w:rsidP="00F25368">
      <w:pPr>
        <w:jc w:val="both"/>
        <w:rPr>
          <w:rFonts w:ascii="Times New Roman" w:hAnsi="Times New Roman"/>
        </w:rPr>
      </w:pPr>
    </w:p>
    <w:p w14:paraId="2F4D7EBD" w14:textId="77777777" w:rsidR="00AA7DDC" w:rsidRDefault="00AA7DDC" w:rsidP="00F25368">
      <w:pPr>
        <w:jc w:val="both"/>
        <w:rPr>
          <w:rFonts w:ascii="Times New Roman" w:hAnsi="Times New Roman"/>
        </w:rPr>
      </w:pPr>
    </w:p>
    <w:p w14:paraId="4B03D354" w14:textId="77777777" w:rsidR="00AA7DDC" w:rsidRDefault="00AA7DDC" w:rsidP="00F25368">
      <w:pPr>
        <w:jc w:val="both"/>
        <w:rPr>
          <w:rFonts w:ascii="Times New Roman" w:hAnsi="Times New Roman"/>
        </w:rPr>
      </w:pPr>
    </w:p>
    <w:p w14:paraId="6CCF1FF8" w14:textId="77777777" w:rsidR="00AA7DDC" w:rsidRDefault="00AA7DDC" w:rsidP="00F25368">
      <w:pPr>
        <w:jc w:val="both"/>
        <w:rPr>
          <w:rFonts w:ascii="Times New Roman" w:hAnsi="Times New Roman"/>
        </w:rPr>
      </w:pPr>
    </w:p>
    <w:p w14:paraId="7EACB97F" w14:textId="77777777" w:rsidR="001C0480" w:rsidRDefault="001C0480" w:rsidP="001C0480">
      <w:pPr>
        <w:jc w:val="both"/>
        <w:rPr>
          <w:rFonts w:ascii="Times New Roman" w:hAnsi="Times New Roman"/>
        </w:rPr>
      </w:pPr>
    </w:p>
    <w:p w14:paraId="37784BDB" w14:textId="77777777" w:rsidR="001C0480" w:rsidRDefault="001C0480" w:rsidP="001C0480">
      <w:pPr>
        <w:jc w:val="both"/>
        <w:rPr>
          <w:rFonts w:ascii="Times New Roman" w:hAnsi="Times New Roman"/>
        </w:rPr>
      </w:pPr>
    </w:p>
    <w:p w14:paraId="610A60DB" w14:textId="77777777" w:rsidR="00AA7DDC" w:rsidRDefault="00AA7DDC" w:rsidP="00F25368">
      <w:pPr>
        <w:jc w:val="both"/>
        <w:rPr>
          <w:rFonts w:ascii="Times New Roman" w:hAnsi="Times New Roman"/>
        </w:rPr>
      </w:pPr>
    </w:p>
    <w:p w14:paraId="3FC3AF91" w14:textId="6B53ED76" w:rsidR="00AA7DDC" w:rsidRDefault="00AA7DDC" w:rsidP="00F25368">
      <w:pPr>
        <w:jc w:val="both"/>
        <w:rPr>
          <w:rFonts w:ascii="Times New Roman" w:hAnsi="Times New Roman"/>
        </w:rPr>
      </w:pPr>
    </w:p>
    <w:p w14:paraId="51332651" w14:textId="77777777" w:rsidR="00AA7DDC" w:rsidRDefault="00AA7DDC" w:rsidP="00F25368">
      <w:pPr>
        <w:jc w:val="both"/>
        <w:rPr>
          <w:rFonts w:ascii="Times New Roman" w:hAnsi="Times New Roman"/>
        </w:rPr>
      </w:pPr>
    </w:p>
    <w:p w14:paraId="3251C6B2" w14:textId="77777777" w:rsidR="00AA7DDC" w:rsidRPr="00FC6D9B" w:rsidRDefault="00AA7DDC" w:rsidP="00F25368">
      <w:pPr>
        <w:jc w:val="both"/>
        <w:rPr>
          <w:rFonts w:ascii="Times New Roman" w:hAnsi="Times New Roman"/>
        </w:rPr>
      </w:pPr>
    </w:p>
    <w:p w14:paraId="5AE4FC11" w14:textId="77777777" w:rsidR="00FA6EDE" w:rsidRPr="00FC6D9B" w:rsidRDefault="00FA6EDE" w:rsidP="00F25368">
      <w:pPr>
        <w:jc w:val="both"/>
        <w:rPr>
          <w:rFonts w:ascii="Times New Roman" w:hAnsi="Times New Roman"/>
        </w:rPr>
      </w:pPr>
    </w:p>
    <w:p w14:paraId="1DA6F0D2" w14:textId="039A53F9" w:rsidR="00FA6EDE" w:rsidRPr="00FC6D9B" w:rsidRDefault="00AA7DDC" w:rsidP="00F25368">
      <w:pPr>
        <w:tabs>
          <w:tab w:val="right" w:leader="underscore" w:pos="9026"/>
        </w:tabs>
        <w:jc w:val="both"/>
        <w:rPr>
          <w:rFonts w:ascii="Times New Roman" w:hAnsi="Times New Roman"/>
        </w:rPr>
      </w:pPr>
      <w:r>
        <w:rPr>
          <w:rFonts w:ascii="Times New Roman" w:hAnsi="Times New Roman"/>
        </w:rPr>
        <w:tab/>
      </w:r>
    </w:p>
    <w:p w14:paraId="28715732" w14:textId="77777777" w:rsidR="00665BFA" w:rsidRPr="00FC6D9B" w:rsidRDefault="00665BFA" w:rsidP="00F25368">
      <w:pPr>
        <w:jc w:val="both"/>
        <w:rPr>
          <w:rFonts w:ascii="Times New Roman" w:hAnsi="Times New Roman"/>
          <w:b/>
          <w:smallCaps/>
          <w:sz w:val="28"/>
        </w:rPr>
      </w:pPr>
    </w:p>
    <w:p w14:paraId="1F2AE7C4" w14:textId="77777777" w:rsidR="00665BFA" w:rsidRPr="00FC6D9B" w:rsidRDefault="00665BFA" w:rsidP="00F25368">
      <w:pPr>
        <w:jc w:val="both"/>
        <w:rPr>
          <w:rFonts w:ascii="Times New Roman" w:hAnsi="Times New Roman"/>
          <w:b/>
          <w:smallCaps/>
          <w:sz w:val="28"/>
        </w:rPr>
      </w:pPr>
    </w:p>
    <w:p w14:paraId="39720A0F" w14:textId="2C5BCA03" w:rsidR="00FA6EDE" w:rsidRPr="00FC6D9B" w:rsidRDefault="00AA7DDC" w:rsidP="00C03F96">
      <w:pPr>
        <w:jc w:val="center"/>
        <w:rPr>
          <w:rFonts w:ascii="Times New Roman" w:hAnsi="Times New Roman"/>
          <w:b/>
          <w:smallCaps/>
          <w:sz w:val="28"/>
        </w:rPr>
      </w:pPr>
      <w:r>
        <w:rPr>
          <w:rFonts w:ascii="Times New Roman" w:hAnsi="Times New Roman"/>
          <w:b/>
          <w:smallCaps/>
          <w:sz w:val="28"/>
        </w:rPr>
        <w:t>The Business Case for SDMX</w:t>
      </w:r>
    </w:p>
    <w:p w14:paraId="66F8C434" w14:textId="77777777" w:rsidR="00FA6EDE" w:rsidRDefault="00FA6EDE" w:rsidP="00F25368">
      <w:pPr>
        <w:jc w:val="both"/>
        <w:rPr>
          <w:rFonts w:ascii="Times New Roman" w:hAnsi="Times New Roman"/>
          <w:b/>
          <w:smallCaps/>
          <w:sz w:val="28"/>
        </w:rPr>
      </w:pPr>
    </w:p>
    <w:p w14:paraId="58618E30" w14:textId="77777777" w:rsidR="00AA7DDC" w:rsidRPr="00FC6D9B" w:rsidRDefault="00AA7DDC" w:rsidP="00F25368">
      <w:pPr>
        <w:jc w:val="both"/>
        <w:rPr>
          <w:rFonts w:ascii="Times New Roman" w:hAnsi="Times New Roman"/>
          <w:b/>
          <w:smallCaps/>
          <w:sz w:val="28"/>
        </w:rPr>
      </w:pPr>
    </w:p>
    <w:p w14:paraId="20B9F70E" w14:textId="77777777" w:rsidR="00AA7DDC" w:rsidRPr="00FC6D9B" w:rsidRDefault="00AA7DDC" w:rsidP="00F25368">
      <w:pPr>
        <w:tabs>
          <w:tab w:val="right" w:leader="underscore" w:pos="9026"/>
        </w:tabs>
        <w:jc w:val="both"/>
        <w:rPr>
          <w:rFonts w:ascii="Times New Roman" w:hAnsi="Times New Roman"/>
        </w:rPr>
      </w:pPr>
      <w:r>
        <w:rPr>
          <w:rFonts w:ascii="Times New Roman" w:hAnsi="Times New Roman"/>
        </w:rPr>
        <w:tab/>
      </w:r>
    </w:p>
    <w:p w14:paraId="09D1FC2E" w14:textId="09364FA6" w:rsidR="00665BFA" w:rsidRPr="00FC6D9B" w:rsidRDefault="00665BFA" w:rsidP="00F25368">
      <w:pPr>
        <w:jc w:val="both"/>
        <w:rPr>
          <w:rFonts w:ascii="Times New Roman" w:hAnsi="Times New Roman"/>
        </w:rPr>
      </w:pPr>
    </w:p>
    <w:p w14:paraId="57C41905" w14:textId="77777777" w:rsidR="00FA6EDE" w:rsidRPr="00FC6D9B" w:rsidRDefault="00FA6EDE" w:rsidP="00F25368">
      <w:pPr>
        <w:tabs>
          <w:tab w:val="right" w:leader="underscore" w:pos="8280"/>
        </w:tabs>
        <w:jc w:val="both"/>
        <w:rPr>
          <w:rFonts w:ascii="Times New Roman" w:hAnsi="Times New Roman"/>
        </w:rPr>
      </w:pPr>
    </w:p>
    <w:p w14:paraId="1900CA62" w14:textId="77777777" w:rsidR="00FA6EDE" w:rsidRPr="00FC6D9B" w:rsidRDefault="00FA6EDE" w:rsidP="00F25368">
      <w:pPr>
        <w:tabs>
          <w:tab w:val="right" w:leader="underscore" w:pos="8280"/>
        </w:tabs>
        <w:jc w:val="both"/>
        <w:rPr>
          <w:rFonts w:ascii="Times New Roman" w:hAnsi="Times New Roman"/>
        </w:rPr>
      </w:pPr>
    </w:p>
    <w:p w14:paraId="4E60C4DA" w14:textId="77777777" w:rsidR="00FA6EDE" w:rsidRPr="00FC6D9B" w:rsidRDefault="00FA6EDE" w:rsidP="00F25368">
      <w:pPr>
        <w:tabs>
          <w:tab w:val="right" w:leader="underscore" w:pos="8280"/>
        </w:tabs>
        <w:jc w:val="both"/>
        <w:rPr>
          <w:rFonts w:ascii="Times New Roman" w:hAnsi="Times New Roman"/>
        </w:rPr>
      </w:pPr>
    </w:p>
    <w:p w14:paraId="41A3CD88" w14:textId="47924532" w:rsidR="00FA6EDE" w:rsidRPr="00FC6D9B" w:rsidRDefault="00FA6EDE" w:rsidP="00F25368">
      <w:pPr>
        <w:jc w:val="both"/>
        <w:rPr>
          <w:rFonts w:ascii="Times New Roman" w:hAnsi="Times New Roman"/>
        </w:rPr>
      </w:pPr>
    </w:p>
    <w:p w14:paraId="4410C089" w14:textId="76AA46E2" w:rsidR="00FA6EDE" w:rsidRPr="00FC6D9B" w:rsidRDefault="00FA6EDE" w:rsidP="00F25368">
      <w:pPr>
        <w:jc w:val="both"/>
        <w:rPr>
          <w:rFonts w:ascii="Times New Roman" w:hAnsi="Times New Roman"/>
        </w:rPr>
      </w:pPr>
    </w:p>
    <w:p w14:paraId="73C0B57C" w14:textId="77777777" w:rsidR="006D31BD" w:rsidRDefault="006D31BD" w:rsidP="00F25368">
      <w:pPr>
        <w:tabs>
          <w:tab w:val="right" w:leader="underscore" w:pos="8280"/>
        </w:tabs>
        <w:jc w:val="both"/>
        <w:rPr>
          <w:rFonts w:ascii="Times New Roman" w:hAnsi="Times New Roman"/>
        </w:rPr>
      </w:pPr>
    </w:p>
    <w:p w14:paraId="70131DEE" w14:textId="77777777" w:rsidR="00AA7DDC" w:rsidRDefault="00AA7DDC" w:rsidP="00F25368">
      <w:pPr>
        <w:tabs>
          <w:tab w:val="right" w:leader="underscore" w:pos="8280"/>
        </w:tabs>
        <w:jc w:val="both"/>
        <w:rPr>
          <w:rFonts w:ascii="Times New Roman" w:hAnsi="Times New Roman"/>
        </w:rPr>
      </w:pPr>
    </w:p>
    <w:p w14:paraId="28703790" w14:textId="77777777" w:rsidR="00AA7DDC" w:rsidRDefault="00AA7DDC" w:rsidP="00F25368">
      <w:pPr>
        <w:tabs>
          <w:tab w:val="right" w:leader="underscore" w:pos="8280"/>
        </w:tabs>
        <w:jc w:val="both"/>
        <w:rPr>
          <w:rFonts w:ascii="Times New Roman" w:hAnsi="Times New Roman"/>
        </w:rPr>
      </w:pPr>
    </w:p>
    <w:p w14:paraId="74104BC7" w14:textId="77777777" w:rsidR="00AA7DDC" w:rsidRDefault="00AA7DDC" w:rsidP="00F25368">
      <w:pPr>
        <w:tabs>
          <w:tab w:val="right" w:leader="underscore" w:pos="8280"/>
        </w:tabs>
        <w:jc w:val="both"/>
        <w:rPr>
          <w:rFonts w:ascii="Times New Roman" w:hAnsi="Times New Roman"/>
        </w:rPr>
      </w:pPr>
    </w:p>
    <w:p w14:paraId="30380189" w14:textId="77777777" w:rsidR="00AA7DDC" w:rsidRDefault="00AA7DDC" w:rsidP="00F25368">
      <w:pPr>
        <w:tabs>
          <w:tab w:val="right" w:leader="underscore" w:pos="8280"/>
        </w:tabs>
        <w:jc w:val="both"/>
        <w:rPr>
          <w:rFonts w:ascii="Times New Roman" w:hAnsi="Times New Roman"/>
        </w:rPr>
      </w:pPr>
    </w:p>
    <w:p w14:paraId="6F9FC25A" w14:textId="77777777" w:rsidR="00AA7DDC" w:rsidRDefault="00AA7DDC" w:rsidP="00F25368">
      <w:pPr>
        <w:tabs>
          <w:tab w:val="right" w:leader="underscore" w:pos="8280"/>
        </w:tabs>
        <w:jc w:val="both"/>
        <w:rPr>
          <w:rFonts w:ascii="Times New Roman" w:hAnsi="Times New Roman"/>
        </w:rPr>
      </w:pPr>
    </w:p>
    <w:p w14:paraId="39F7B821" w14:textId="77777777" w:rsidR="00313393" w:rsidRDefault="00313393" w:rsidP="00F25368">
      <w:pPr>
        <w:tabs>
          <w:tab w:val="right" w:leader="underscore" w:pos="8280"/>
        </w:tabs>
        <w:jc w:val="both"/>
        <w:rPr>
          <w:rFonts w:ascii="Times New Roman" w:hAnsi="Times New Roman"/>
        </w:rPr>
      </w:pPr>
    </w:p>
    <w:p w14:paraId="6F5F8FBE" w14:textId="77777777" w:rsidR="00313393" w:rsidRDefault="00313393" w:rsidP="00F25368">
      <w:pPr>
        <w:tabs>
          <w:tab w:val="right" w:leader="underscore" w:pos="8280"/>
        </w:tabs>
        <w:jc w:val="both"/>
        <w:rPr>
          <w:rFonts w:ascii="Times New Roman" w:hAnsi="Times New Roman"/>
        </w:rPr>
      </w:pPr>
    </w:p>
    <w:p w14:paraId="401A7059" w14:textId="77777777" w:rsidR="00313393" w:rsidRDefault="00313393" w:rsidP="00F25368">
      <w:pPr>
        <w:tabs>
          <w:tab w:val="right" w:leader="underscore" w:pos="8280"/>
        </w:tabs>
        <w:jc w:val="both"/>
        <w:rPr>
          <w:rFonts w:ascii="Times New Roman" w:hAnsi="Times New Roman"/>
        </w:rPr>
      </w:pPr>
    </w:p>
    <w:p w14:paraId="5154D7A1" w14:textId="77777777" w:rsidR="00313393" w:rsidRDefault="00313393" w:rsidP="00F25368">
      <w:pPr>
        <w:tabs>
          <w:tab w:val="right" w:leader="underscore" w:pos="8280"/>
        </w:tabs>
        <w:jc w:val="both"/>
        <w:rPr>
          <w:rFonts w:ascii="Times New Roman" w:hAnsi="Times New Roman"/>
        </w:rPr>
      </w:pPr>
    </w:p>
    <w:p w14:paraId="3EE11866" w14:textId="77777777" w:rsidR="00313393" w:rsidRDefault="00313393" w:rsidP="00F25368">
      <w:pPr>
        <w:tabs>
          <w:tab w:val="right" w:leader="underscore" w:pos="8280"/>
        </w:tabs>
        <w:jc w:val="both"/>
        <w:rPr>
          <w:rFonts w:ascii="Times New Roman" w:hAnsi="Times New Roman"/>
        </w:rPr>
      </w:pPr>
    </w:p>
    <w:p w14:paraId="5C71E3E2" w14:textId="77777777" w:rsidR="00313393" w:rsidRDefault="00313393" w:rsidP="00F25368">
      <w:pPr>
        <w:tabs>
          <w:tab w:val="right" w:leader="underscore" w:pos="8280"/>
        </w:tabs>
        <w:jc w:val="both"/>
        <w:rPr>
          <w:rFonts w:ascii="Times New Roman" w:hAnsi="Times New Roman"/>
        </w:rPr>
      </w:pPr>
    </w:p>
    <w:p w14:paraId="18404559" w14:textId="77777777" w:rsidR="00313393" w:rsidRDefault="00313393" w:rsidP="00F25368">
      <w:pPr>
        <w:tabs>
          <w:tab w:val="right" w:leader="underscore" w:pos="8280"/>
        </w:tabs>
        <w:jc w:val="both"/>
        <w:rPr>
          <w:rFonts w:ascii="Times New Roman" w:hAnsi="Times New Roman"/>
        </w:rPr>
      </w:pPr>
    </w:p>
    <w:p w14:paraId="5EEFF1E0" w14:textId="77777777" w:rsidR="00AA7DDC" w:rsidRDefault="00AA7DDC" w:rsidP="00F25368">
      <w:pPr>
        <w:tabs>
          <w:tab w:val="right" w:leader="underscore" w:pos="8280"/>
        </w:tabs>
        <w:jc w:val="both"/>
        <w:rPr>
          <w:rFonts w:ascii="Times New Roman" w:hAnsi="Times New Roman"/>
        </w:rPr>
      </w:pPr>
    </w:p>
    <w:p w14:paraId="361F0FE4" w14:textId="77777777" w:rsidR="00AA7DDC" w:rsidRDefault="00AA7DDC" w:rsidP="00F25368">
      <w:pPr>
        <w:tabs>
          <w:tab w:val="right" w:leader="underscore" w:pos="8280"/>
        </w:tabs>
        <w:jc w:val="both"/>
        <w:rPr>
          <w:rFonts w:ascii="Times New Roman" w:hAnsi="Times New Roman"/>
        </w:rPr>
      </w:pPr>
    </w:p>
    <w:p w14:paraId="60B17EC9" w14:textId="77777777" w:rsidR="00AA7DDC" w:rsidRDefault="00AA7DDC" w:rsidP="00F25368">
      <w:pPr>
        <w:tabs>
          <w:tab w:val="right" w:leader="underscore" w:pos="8280"/>
        </w:tabs>
        <w:jc w:val="both"/>
        <w:rPr>
          <w:rFonts w:ascii="Times New Roman" w:hAnsi="Times New Roman"/>
        </w:rPr>
      </w:pPr>
    </w:p>
    <w:p w14:paraId="2858C6BF" w14:textId="77777777" w:rsidR="006D31BD" w:rsidRDefault="006D31BD" w:rsidP="00F25368">
      <w:pPr>
        <w:tabs>
          <w:tab w:val="right" w:leader="underscore" w:pos="8280"/>
        </w:tabs>
        <w:jc w:val="both"/>
        <w:rPr>
          <w:rFonts w:ascii="Times New Roman" w:hAnsi="Times New Roman"/>
        </w:rPr>
      </w:pPr>
    </w:p>
    <w:p w14:paraId="70CD517E" w14:textId="1A58ADAB" w:rsidR="00FA6EDE" w:rsidRPr="00AA7DDC" w:rsidRDefault="009A3E05" w:rsidP="00C03F96">
      <w:pPr>
        <w:tabs>
          <w:tab w:val="right" w:leader="underscore" w:pos="8280"/>
        </w:tabs>
        <w:jc w:val="center"/>
        <w:rPr>
          <w:rFonts w:ascii="Times New Roman" w:hAnsi="Times New Roman"/>
          <w:b/>
          <w:sz w:val="20"/>
        </w:rPr>
      </w:pPr>
      <w:r>
        <w:rPr>
          <w:rFonts w:ascii="Times New Roman" w:hAnsi="Times New Roman"/>
          <w:b/>
          <w:sz w:val="24"/>
        </w:rPr>
        <w:t xml:space="preserve">Version 1.0 - </w:t>
      </w:r>
      <w:r w:rsidR="001E7920">
        <w:rPr>
          <w:rFonts w:ascii="Times New Roman" w:hAnsi="Times New Roman"/>
          <w:b/>
          <w:sz w:val="24"/>
        </w:rPr>
        <w:t>November</w:t>
      </w:r>
      <w:r w:rsidR="001E7920" w:rsidRPr="00AA7DDC">
        <w:rPr>
          <w:rFonts w:ascii="Times New Roman" w:hAnsi="Times New Roman"/>
          <w:b/>
          <w:sz w:val="24"/>
        </w:rPr>
        <w:t xml:space="preserve"> 201</w:t>
      </w:r>
      <w:r w:rsidR="001E7920">
        <w:rPr>
          <w:rFonts w:ascii="Times New Roman" w:hAnsi="Times New Roman"/>
          <w:b/>
          <w:sz w:val="24"/>
        </w:rPr>
        <w:t>9</w:t>
      </w:r>
    </w:p>
    <w:p w14:paraId="0EBB7ACC" w14:textId="77777777" w:rsidR="00AA7DDC" w:rsidRDefault="00AA7DDC" w:rsidP="00F25368">
      <w:pPr>
        <w:tabs>
          <w:tab w:val="right" w:leader="underscore" w:pos="8280"/>
        </w:tabs>
        <w:jc w:val="both"/>
        <w:rPr>
          <w:rFonts w:ascii="Times New Roman" w:hAnsi="Times New Roman"/>
        </w:rPr>
      </w:pPr>
    </w:p>
    <w:p w14:paraId="5FD0C175" w14:textId="669AA1BC" w:rsidR="00AA7DDC" w:rsidRDefault="00AA7DDC" w:rsidP="00F25368">
      <w:pPr>
        <w:spacing w:after="200" w:line="276" w:lineRule="auto"/>
        <w:jc w:val="both"/>
        <w:rPr>
          <w:rFonts w:ascii="Times New Roman" w:hAnsi="Times New Roman"/>
        </w:rPr>
      </w:pPr>
      <w:r>
        <w:rPr>
          <w:rFonts w:ascii="Times New Roman" w:hAnsi="Times New Roman"/>
        </w:rPr>
        <w:br w:type="page"/>
      </w:r>
    </w:p>
    <w:p w14:paraId="2F091211" w14:textId="77777777" w:rsidR="007276D9" w:rsidRDefault="007276D9" w:rsidP="007276D9">
      <w:pPr>
        <w:tabs>
          <w:tab w:val="right" w:leader="underscore" w:pos="8280"/>
        </w:tabs>
        <w:spacing w:before="1440"/>
        <w:jc w:val="both"/>
        <w:rPr>
          <w:rFonts w:ascii="Times New Roman" w:hAnsi="Times New Roman"/>
        </w:rPr>
      </w:pPr>
    </w:p>
    <w:sdt>
      <w:sdtPr>
        <w:rPr>
          <w:rFonts w:ascii="Calibri" w:eastAsiaTheme="minorHAnsi" w:hAnsi="Calibri" w:cs="Times New Roman"/>
          <w:b w:val="0"/>
          <w:bCs w:val="0"/>
          <w:color w:val="auto"/>
          <w:sz w:val="22"/>
          <w:szCs w:val="22"/>
          <w:lang w:val="en-GB" w:eastAsia="en-US"/>
        </w:rPr>
        <w:id w:val="-1803531864"/>
        <w:docPartObj>
          <w:docPartGallery w:val="Table of Contents"/>
          <w:docPartUnique/>
        </w:docPartObj>
      </w:sdtPr>
      <w:sdtEndPr>
        <w:rPr>
          <w:noProof/>
        </w:rPr>
      </w:sdtEndPr>
      <w:sdtContent>
        <w:p w14:paraId="7C66554D" w14:textId="7024AE52" w:rsidR="00F85D58" w:rsidRPr="009A3E05" w:rsidRDefault="00F85D58" w:rsidP="00490CCE">
          <w:pPr>
            <w:pStyle w:val="TOCHeading"/>
            <w:spacing w:before="600" w:after="600"/>
            <w:rPr>
              <w:sz w:val="36"/>
            </w:rPr>
          </w:pPr>
          <w:r w:rsidRPr="009A3E05">
            <w:rPr>
              <w:rFonts w:ascii="Times New Roman" w:hAnsi="Times New Roman" w:cs="Times New Roman"/>
              <w:sz w:val="36"/>
            </w:rPr>
            <w:t>Contents</w:t>
          </w:r>
        </w:p>
        <w:p w14:paraId="7E1A8292" w14:textId="77777777" w:rsidR="0056599C" w:rsidRDefault="00F85D58">
          <w:pPr>
            <w:pStyle w:val="TOC1"/>
            <w:tabs>
              <w:tab w:val="right" w:pos="9016"/>
            </w:tabs>
            <w:rPr>
              <w:rFonts w:eastAsiaTheme="minorEastAsia" w:cstheme="minorBidi"/>
              <w:b w:val="0"/>
              <w:bCs w:val="0"/>
              <w:noProof/>
              <w:sz w:val="22"/>
              <w:szCs w:val="22"/>
              <w:lang w:eastAsia="en-GB"/>
            </w:rPr>
          </w:pPr>
          <w:r w:rsidRPr="00C62FBA">
            <w:rPr>
              <w:rFonts w:ascii="Times New Roman" w:hAnsi="Times New Roman"/>
              <w:sz w:val="24"/>
              <w:szCs w:val="24"/>
            </w:rPr>
            <w:fldChar w:fldCharType="begin"/>
          </w:r>
          <w:r w:rsidRPr="00C62FBA">
            <w:rPr>
              <w:rFonts w:ascii="Times New Roman" w:hAnsi="Times New Roman"/>
              <w:sz w:val="24"/>
              <w:szCs w:val="24"/>
            </w:rPr>
            <w:instrText xml:space="preserve"> TOC \o "1-3" \h \z \u </w:instrText>
          </w:r>
          <w:r w:rsidRPr="00C62FBA">
            <w:rPr>
              <w:rFonts w:ascii="Times New Roman" w:hAnsi="Times New Roman"/>
              <w:sz w:val="24"/>
              <w:szCs w:val="24"/>
            </w:rPr>
            <w:fldChar w:fldCharType="separate"/>
          </w:r>
          <w:hyperlink w:anchor="_Toc25230064" w:history="1">
            <w:r w:rsidR="0056599C" w:rsidRPr="0096490F">
              <w:rPr>
                <w:rStyle w:val="Hyperlink"/>
                <w:rFonts w:ascii="Times New Roman" w:hAnsi="Times New Roman"/>
                <w:noProof/>
                <w:lang w:val="en-US"/>
              </w:rPr>
              <w:t>Introduction</w:t>
            </w:r>
            <w:r w:rsidR="0056599C">
              <w:rPr>
                <w:noProof/>
                <w:webHidden/>
              </w:rPr>
              <w:tab/>
            </w:r>
            <w:r w:rsidR="0056599C">
              <w:rPr>
                <w:noProof/>
                <w:webHidden/>
              </w:rPr>
              <w:fldChar w:fldCharType="begin"/>
            </w:r>
            <w:r w:rsidR="0056599C">
              <w:rPr>
                <w:noProof/>
                <w:webHidden/>
              </w:rPr>
              <w:instrText xml:space="preserve"> PAGEREF _Toc25230064 \h </w:instrText>
            </w:r>
            <w:r w:rsidR="0056599C">
              <w:rPr>
                <w:noProof/>
                <w:webHidden/>
              </w:rPr>
            </w:r>
            <w:r w:rsidR="0056599C">
              <w:rPr>
                <w:noProof/>
                <w:webHidden/>
              </w:rPr>
              <w:fldChar w:fldCharType="separate"/>
            </w:r>
            <w:r w:rsidR="0056599C">
              <w:rPr>
                <w:noProof/>
                <w:webHidden/>
              </w:rPr>
              <w:t>3</w:t>
            </w:r>
            <w:r w:rsidR="0056599C">
              <w:rPr>
                <w:noProof/>
                <w:webHidden/>
              </w:rPr>
              <w:fldChar w:fldCharType="end"/>
            </w:r>
          </w:hyperlink>
        </w:p>
        <w:p w14:paraId="5A100C7B" w14:textId="77777777" w:rsidR="0056599C" w:rsidRDefault="00F260EA">
          <w:pPr>
            <w:pStyle w:val="TOC1"/>
            <w:tabs>
              <w:tab w:val="right" w:pos="9016"/>
            </w:tabs>
            <w:rPr>
              <w:rFonts w:eastAsiaTheme="minorEastAsia" w:cstheme="minorBidi"/>
              <w:b w:val="0"/>
              <w:bCs w:val="0"/>
              <w:noProof/>
              <w:sz w:val="22"/>
              <w:szCs w:val="22"/>
              <w:lang w:eastAsia="en-GB"/>
            </w:rPr>
          </w:pPr>
          <w:hyperlink w:anchor="_Toc25230065" w:history="1">
            <w:r w:rsidR="0056599C" w:rsidRPr="0096490F">
              <w:rPr>
                <w:rStyle w:val="Hyperlink"/>
                <w:rFonts w:ascii="Times New Roman" w:hAnsi="Times New Roman"/>
                <w:noProof/>
                <w:lang w:val="en-US"/>
              </w:rPr>
              <w:t>Typical use cases and scenarios for data and metadata exchange</w:t>
            </w:r>
            <w:r w:rsidR="0056599C">
              <w:rPr>
                <w:noProof/>
                <w:webHidden/>
              </w:rPr>
              <w:tab/>
            </w:r>
            <w:r w:rsidR="0056599C">
              <w:rPr>
                <w:noProof/>
                <w:webHidden/>
              </w:rPr>
              <w:fldChar w:fldCharType="begin"/>
            </w:r>
            <w:r w:rsidR="0056599C">
              <w:rPr>
                <w:noProof/>
                <w:webHidden/>
              </w:rPr>
              <w:instrText xml:space="preserve"> PAGEREF _Toc25230065 \h </w:instrText>
            </w:r>
            <w:r w:rsidR="0056599C">
              <w:rPr>
                <w:noProof/>
                <w:webHidden/>
              </w:rPr>
            </w:r>
            <w:r w:rsidR="0056599C">
              <w:rPr>
                <w:noProof/>
                <w:webHidden/>
              </w:rPr>
              <w:fldChar w:fldCharType="separate"/>
            </w:r>
            <w:r w:rsidR="0056599C">
              <w:rPr>
                <w:noProof/>
                <w:webHidden/>
              </w:rPr>
              <w:t>4</w:t>
            </w:r>
            <w:r w:rsidR="0056599C">
              <w:rPr>
                <w:noProof/>
                <w:webHidden/>
              </w:rPr>
              <w:fldChar w:fldCharType="end"/>
            </w:r>
          </w:hyperlink>
        </w:p>
        <w:p w14:paraId="34BBA4AC" w14:textId="77777777" w:rsidR="0056599C" w:rsidRDefault="00F260EA">
          <w:pPr>
            <w:pStyle w:val="TOC1"/>
            <w:tabs>
              <w:tab w:val="right" w:pos="9016"/>
            </w:tabs>
            <w:rPr>
              <w:rFonts w:eastAsiaTheme="minorEastAsia" w:cstheme="minorBidi"/>
              <w:b w:val="0"/>
              <w:bCs w:val="0"/>
              <w:noProof/>
              <w:sz w:val="22"/>
              <w:szCs w:val="22"/>
              <w:lang w:eastAsia="en-GB"/>
            </w:rPr>
          </w:pPr>
          <w:hyperlink w:anchor="_Toc25230066" w:history="1">
            <w:r w:rsidR="0056599C" w:rsidRPr="0096490F">
              <w:rPr>
                <w:rStyle w:val="Hyperlink"/>
                <w:rFonts w:ascii="Times New Roman" w:hAnsi="Times New Roman"/>
                <w:noProof/>
                <w:lang w:val="en-US"/>
              </w:rPr>
              <w:t>The six benefits of SDMX</w:t>
            </w:r>
            <w:r w:rsidR="0056599C">
              <w:rPr>
                <w:noProof/>
                <w:webHidden/>
              </w:rPr>
              <w:tab/>
            </w:r>
            <w:r w:rsidR="0056599C">
              <w:rPr>
                <w:noProof/>
                <w:webHidden/>
              </w:rPr>
              <w:fldChar w:fldCharType="begin"/>
            </w:r>
            <w:r w:rsidR="0056599C">
              <w:rPr>
                <w:noProof/>
                <w:webHidden/>
              </w:rPr>
              <w:instrText xml:space="preserve"> PAGEREF _Toc25230066 \h </w:instrText>
            </w:r>
            <w:r w:rsidR="0056599C">
              <w:rPr>
                <w:noProof/>
                <w:webHidden/>
              </w:rPr>
            </w:r>
            <w:r w:rsidR="0056599C">
              <w:rPr>
                <w:noProof/>
                <w:webHidden/>
              </w:rPr>
              <w:fldChar w:fldCharType="separate"/>
            </w:r>
            <w:r w:rsidR="0056599C">
              <w:rPr>
                <w:noProof/>
                <w:webHidden/>
              </w:rPr>
              <w:t>6</w:t>
            </w:r>
            <w:r w:rsidR="0056599C">
              <w:rPr>
                <w:noProof/>
                <w:webHidden/>
              </w:rPr>
              <w:fldChar w:fldCharType="end"/>
            </w:r>
          </w:hyperlink>
        </w:p>
        <w:p w14:paraId="1DA93A18" w14:textId="77777777" w:rsidR="0056599C" w:rsidRDefault="00F260EA">
          <w:pPr>
            <w:pStyle w:val="TOC2"/>
            <w:tabs>
              <w:tab w:val="right" w:pos="9016"/>
            </w:tabs>
            <w:rPr>
              <w:rFonts w:eastAsiaTheme="minorEastAsia" w:cstheme="minorBidi"/>
              <w:i w:val="0"/>
              <w:iCs w:val="0"/>
              <w:noProof/>
              <w:sz w:val="22"/>
              <w:szCs w:val="22"/>
              <w:lang w:eastAsia="en-GB"/>
            </w:rPr>
          </w:pPr>
          <w:hyperlink w:anchor="_Toc25230067" w:history="1">
            <w:r w:rsidR="0056599C" w:rsidRPr="0096490F">
              <w:rPr>
                <w:rStyle w:val="Hyperlink"/>
                <w:rFonts w:ascii="Times New Roman" w:hAnsi="Times New Roman"/>
                <w:noProof/>
                <w:lang w:val="fr-BE"/>
              </w:rPr>
              <w:t>Benefit 1 : SDMX inspires trust</w:t>
            </w:r>
            <w:r w:rsidR="0056599C">
              <w:rPr>
                <w:noProof/>
                <w:webHidden/>
              </w:rPr>
              <w:tab/>
            </w:r>
            <w:r w:rsidR="0056599C">
              <w:rPr>
                <w:noProof/>
                <w:webHidden/>
              </w:rPr>
              <w:fldChar w:fldCharType="begin"/>
            </w:r>
            <w:r w:rsidR="0056599C">
              <w:rPr>
                <w:noProof/>
                <w:webHidden/>
              </w:rPr>
              <w:instrText xml:space="preserve"> PAGEREF _Toc25230067 \h </w:instrText>
            </w:r>
            <w:r w:rsidR="0056599C">
              <w:rPr>
                <w:noProof/>
                <w:webHidden/>
              </w:rPr>
            </w:r>
            <w:r w:rsidR="0056599C">
              <w:rPr>
                <w:noProof/>
                <w:webHidden/>
              </w:rPr>
              <w:fldChar w:fldCharType="separate"/>
            </w:r>
            <w:r w:rsidR="0056599C">
              <w:rPr>
                <w:noProof/>
                <w:webHidden/>
              </w:rPr>
              <w:t>7</w:t>
            </w:r>
            <w:r w:rsidR="0056599C">
              <w:rPr>
                <w:noProof/>
                <w:webHidden/>
              </w:rPr>
              <w:fldChar w:fldCharType="end"/>
            </w:r>
          </w:hyperlink>
        </w:p>
        <w:p w14:paraId="00267BDF" w14:textId="77777777" w:rsidR="0056599C" w:rsidRDefault="00F260EA">
          <w:pPr>
            <w:pStyle w:val="TOC2"/>
            <w:tabs>
              <w:tab w:val="right" w:pos="9016"/>
            </w:tabs>
            <w:rPr>
              <w:rFonts w:eastAsiaTheme="minorEastAsia" w:cstheme="minorBidi"/>
              <w:i w:val="0"/>
              <w:iCs w:val="0"/>
              <w:noProof/>
              <w:sz w:val="22"/>
              <w:szCs w:val="22"/>
              <w:lang w:eastAsia="en-GB"/>
            </w:rPr>
          </w:pPr>
          <w:hyperlink w:anchor="_Toc25230068" w:history="1">
            <w:r w:rsidR="0056599C" w:rsidRPr="0096490F">
              <w:rPr>
                <w:rStyle w:val="Hyperlink"/>
                <w:rFonts w:ascii="Times New Roman" w:hAnsi="Times New Roman"/>
                <w:noProof/>
                <w:lang w:val="en-US"/>
              </w:rPr>
              <w:t>Benefit 2 : SDMX promotes standardisation</w:t>
            </w:r>
            <w:r w:rsidR="0056599C">
              <w:rPr>
                <w:noProof/>
                <w:webHidden/>
              </w:rPr>
              <w:tab/>
            </w:r>
            <w:r w:rsidR="0056599C">
              <w:rPr>
                <w:noProof/>
                <w:webHidden/>
              </w:rPr>
              <w:fldChar w:fldCharType="begin"/>
            </w:r>
            <w:r w:rsidR="0056599C">
              <w:rPr>
                <w:noProof/>
                <w:webHidden/>
              </w:rPr>
              <w:instrText xml:space="preserve"> PAGEREF _Toc25230068 \h </w:instrText>
            </w:r>
            <w:r w:rsidR="0056599C">
              <w:rPr>
                <w:noProof/>
                <w:webHidden/>
              </w:rPr>
            </w:r>
            <w:r w:rsidR="0056599C">
              <w:rPr>
                <w:noProof/>
                <w:webHidden/>
              </w:rPr>
              <w:fldChar w:fldCharType="separate"/>
            </w:r>
            <w:r w:rsidR="0056599C">
              <w:rPr>
                <w:noProof/>
                <w:webHidden/>
              </w:rPr>
              <w:t>8</w:t>
            </w:r>
            <w:r w:rsidR="0056599C">
              <w:rPr>
                <w:noProof/>
                <w:webHidden/>
              </w:rPr>
              <w:fldChar w:fldCharType="end"/>
            </w:r>
          </w:hyperlink>
        </w:p>
        <w:p w14:paraId="5F6AC29F" w14:textId="77777777" w:rsidR="0056599C" w:rsidRDefault="00F260EA">
          <w:pPr>
            <w:pStyle w:val="TOC2"/>
            <w:tabs>
              <w:tab w:val="right" w:pos="9016"/>
            </w:tabs>
            <w:rPr>
              <w:rFonts w:eastAsiaTheme="minorEastAsia" w:cstheme="minorBidi"/>
              <w:i w:val="0"/>
              <w:iCs w:val="0"/>
              <w:noProof/>
              <w:sz w:val="22"/>
              <w:szCs w:val="22"/>
              <w:lang w:eastAsia="en-GB"/>
            </w:rPr>
          </w:pPr>
          <w:hyperlink w:anchor="_Toc25230069" w:history="1">
            <w:r w:rsidR="0056599C" w:rsidRPr="0096490F">
              <w:rPr>
                <w:rStyle w:val="Hyperlink"/>
                <w:rFonts w:ascii="Times New Roman" w:hAnsi="Times New Roman"/>
                <w:noProof/>
                <w:lang w:val="en-US"/>
              </w:rPr>
              <w:t>Benefit 3 : SDMX supports modernisation</w:t>
            </w:r>
            <w:r w:rsidR="0056599C">
              <w:rPr>
                <w:noProof/>
                <w:webHidden/>
              </w:rPr>
              <w:tab/>
            </w:r>
            <w:r w:rsidR="0056599C">
              <w:rPr>
                <w:noProof/>
                <w:webHidden/>
              </w:rPr>
              <w:fldChar w:fldCharType="begin"/>
            </w:r>
            <w:r w:rsidR="0056599C">
              <w:rPr>
                <w:noProof/>
                <w:webHidden/>
              </w:rPr>
              <w:instrText xml:space="preserve"> PAGEREF _Toc25230069 \h </w:instrText>
            </w:r>
            <w:r w:rsidR="0056599C">
              <w:rPr>
                <w:noProof/>
                <w:webHidden/>
              </w:rPr>
            </w:r>
            <w:r w:rsidR="0056599C">
              <w:rPr>
                <w:noProof/>
                <w:webHidden/>
              </w:rPr>
              <w:fldChar w:fldCharType="separate"/>
            </w:r>
            <w:r w:rsidR="0056599C">
              <w:rPr>
                <w:noProof/>
                <w:webHidden/>
              </w:rPr>
              <w:t>10</w:t>
            </w:r>
            <w:r w:rsidR="0056599C">
              <w:rPr>
                <w:noProof/>
                <w:webHidden/>
              </w:rPr>
              <w:fldChar w:fldCharType="end"/>
            </w:r>
          </w:hyperlink>
        </w:p>
        <w:p w14:paraId="1DB938D7" w14:textId="77777777" w:rsidR="0056599C" w:rsidRDefault="00F260EA">
          <w:pPr>
            <w:pStyle w:val="TOC2"/>
            <w:tabs>
              <w:tab w:val="right" w:pos="9016"/>
            </w:tabs>
            <w:rPr>
              <w:rFonts w:eastAsiaTheme="minorEastAsia" w:cstheme="minorBidi"/>
              <w:i w:val="0"/>
              <w:iCs w:val="0"/>
              <w:noProof/>
              <w:sz w:val="22"/>
              <w:szCs w:val="22"/>
              <w:lang w:eastAsia="en-GB"/>
            </w:rPr>
          </w:pPr>
          <w:hyperlink w:anchor="_Toc25230070" w:history="1">
            <w:r w:rsidR="0056599C" w:rsidRPr="0096490F">
              <w:rPr>
                <w:rStyle w:val="Hyperlink"/>
                <w:rFonts w:ascii="Times New Roman" w:hAnsi="Times New Roman"/>
                <w:noProof/>
                <w:lang w:val="en-US"/>
              </w:rPr>
              <w:t>Benefit 4 : SDMX triggers more timely and better quality data</w:t>
            </w:r>
            <w:r w:rsidR="0056599C">
              <w:rPr>
                <w:noProof/>
                <w:webHidden/>
              </w:rPr>
              <w:tab/>
            </w:r>
            <w:r w:rsidR="0056599C">
              <w:rPr>
                <w:noProof/>
                <w:webHidden/>
              </w:rPr>
              <w:fldChar w:fldCharType="begin"/>
            </w:r>
            <w:r w:rsidR="0056599C">
              <w:rPr>
                <w:noProof/>
                <w:webHidden/>
              </w:rPr>
              <w:instrText xml:space="preserve"> PAGEREF _Toc25230070 \h </w:instrText>
            </w:r>
            <w:r w:rsidR="0056599C">
              <w:rPr>
                <w:noProof/>
                <w:webHidden/>
              </w:rPr>
            </w:r>
            <w:r w:rsidR="0056599C">
              <w:rPr>
                <w:noProof/>
                <w:webHidden/>
              </w:rPr>
              <w:fldChar w:fldCharType="separate"/>
            </w:r>
            <w:r w:rsidR="0056599C">
              <w:rPr>
                <w:noProof/>
                <w:webHidden/>
              </w:rPr>
              <w:t>11</w:t>
            </w:r>
            <w:r w:rsidR="0056599C">
              <w:rPr>
                <w:noProof/>
                <w:webHidden/>
              </w:rPr>
              <w:fldChar w:fldCharType="end"/>
            </w:r>
          </w:hyperlink>
        </w:p>
        <w:p w14:paraId="65C64142" w14:textId="77777777" w:rsidR="0056599C" w:rsidRDefault="00F260EA">
          <w:pPr>
            <w:pStyle w:val="TOC2"/>
            <w:tabs>
              <w:tab w:val="right" w:pos="9016"/>
            </w:tabs>
            <w:rPr>
              <w:rFonts w:eastAsiaTheme="minorEastAsia" w:cstheme="minorBidi"/>
              <w:i w:val="0"/>
              <w:iCs w:val="0"/>
              <w:noProof/>
              <w:sz w:val="22"/>
              <w:szCs w:val="22"/>
              <w:lang w:eastAsia="en-GB"/>
            </w:rPr>
          </w:pPr>
          <w:hyperlink w:anchor="_Toc25230071" w:history="1">
            <w:r w:rsidR="0056599C" w:rsidRPr="0096490F">
              <w:rPr>
                <w:rStyle w:val="Hyperlink"/>
                <w:rFonts w:ascii="Times New Roman" w:hAnsi="Times New Roman"/>
                <w:noProof/>
                <w:lang w:val="en-US"/>
              </w:rPr>
              <w:t>Benefit 5 : SDMX reduces costs and reporting burden</w:t>
            </w:r>
            <w:r w:rsidR="0056599C">
              <w:rPr>
                <w:noProof/>
                <w:webHidden/>
              </w:rPr>
              <w:tab/>
            </w:r>
            <w:r w:rsidR="0056599C">
              <w:rPr>
                <w:noProof/>
                <w:webHidden/>
              </w:rPr>
              <w:fldChar w:fldCharType="begin"/>
            </w:r>
            <w:r w:rsidR="0056599C">
              <w:rPr>
                <w:noProof/>
                <w:webHidden/>
              </w:rPr>
              <w:instrText xml:space="preserve"> PAGEREF _Toc25230071 \h </w:instrText>
            </w:r>
            <w:r w:rsidR="0056599C">
              <w:rPr>
                <w:noProof/>
                <w:webHidden/>
              </w:rPr>
            </w:r>
            <w:r w:rsidR="0056599C">
              <w:rPr>
                <w:noProof/>
                <w:webHidden/>
              </w:rPr>
              <w:fldChar w:fldCharType="separate"/>
            </w:r>
            <w:r w:rsidR="0056599C">
              <w:rPr>
                <w:noProof/>
                <w:webHidden/>
              </w:rPr>
              <w:t>12</w:t>
            </w:r>
            <w:r w:rsidR="0056599C">
              <w:rPr>
                <w:noProof/>
                <w:webHidden/>
              </w:rPr>
              <w:fldChar w:fldCharType="end"/>
            </w:r>
          </w:hyperlink>
        </w:p>
        <w:p w14:paraId="01C260D0" w14:textId="77777777" w:rsidR="0056599C" w:rsidRDefault="00F260EA">
          <w:pPr>
            <w:pStyle w:val="TOC2"/>
            <w:tabs>
              <w:tab w:val="right" w:pos="9016"/>
            </w:tabs>
            <w:rPr>
              <w:rFonts w:eastAsiaTheme="minorEastAsia" w:cstheme="minorBidi"/>
              <w:i w:val="0"/>
              <w:iCs w:val="0"/>
              <w:noProof/>
              <w:sz w:val="22"/>
              <w:szCs w:val="22"/>
              <w:lang w:eastAsia="en-GB"/>
            </w:rPr>
          </w:pPr>
          <w:hyperlink w:anchor="_Toc25230072" w:history="1">
            <w:r w:rsidR="0056599C" w:rsidRPr="0096490F">
              <w:rPr>
                <w:rStyle w:val="Hyperlink"/>
                <w:rFonts w:ascii="Times New Roman" w:hAnsi="Times New Roman"/>
                <w:noProof/>
                <w:lang w:val="en-US"/>
              </w:rPr>
              <w:t>Benefit 6 : SDMX removes barriers to implementation</w:t>
            </w:r>
            <w:r w:rsidR="0056599C">
              <w:rPr>
                <w:noProof/>
                <w:webHidden/>
              </w:rPr>
              <w:tab/>
            </w:r>
            <w:r w:rsidR="0056599C">
              <w:rPr>
                <w:noProof/>
                <w:webHidden/>
              </w:rPr>
              <w:fldChar w:fldCharType="begin"/>
            </w:r>
            <w:r w:rsidR="0056599C">
              <w:rPr>
                <w:noProof/>
                <w:webHidden/>
              </w:rPr>
              <w:instrText xml:space="preserve"> PAGEREF _Toc25230072 \h </w:instrText>
            </w:r>
            <w:r w:rsidR="0056599C">
              <w:rPr>
                <w:noProof/>
                <w:webHidden/>
              </w:rPr>
            </w:r>
            <w:r w:rsidR="0056599C">
              <w:rPr>
                <w:noProof/>
                <w:webHidden/>
              </w:rPr>
              <w:fldChar w:fldCharType="separate"/>
            </w:r>
            <w:r w:rsidR="0056599C">
              <w:rPr>
                <w:noProof/>
                <w:webHidden/>
              </w:rPr>
              <w:t>12</w:t>
            </w:r>
            <w:r w:rsidR="0056599C">
              <w:rPr>
                <w:noProof/>
                <w:webHidden/>
              </w:rPr>
              <w:fldChar w:fldCharType="end"/>
            </w:r>
          </w:hyperlink>
        </w:p>
        <w:p w14:paraId="1908CB41" w14:textId="77777777" w:rsidR="0056599C" w:rsidRDefault="00F260EA">
          <w:pPr>
            <w:pStyle w:val="TOC1"/>
            <w:tabs>
              <w:tab w:val="right" w:pos="9016"/>
            </w:tabs>
            <w:rPr>
              <w:rFonts w:eastAsiaTheme="minorEastAsia" w:cstheme="minorBidi"/>
              <w:b w:val="0"/>
              <w:bCs w:val="0"/>
              <w:noProof/>
              <w:sz w:val="22"/>
              <w:szCs w:val="22"/>
              <w:lang w:eastAsia="en-GB"/>
            </w:rPr>
          </w:pPr>
          <w:hyperlink w:anchor="_Toc25230073" w:history="1">
            <w:r w:rsidR="0056599C" w:rsidRPr="0096490F">
              <w:rPr>
                <w:rStyle w:val="Hyperlink"/>
                <w:rFonts w:ascii="Times New Roman" w:hAnsi="Times New Roman"/>
                <w:noProof/>
                <w:lang w:val="en-US"/>
              </w:rPr>
              <w:t>Management buy-in</w:t>
            </w:r>
            <w:r w:rsidR="0056599C">
              <w:rPr>
                <w:noProof/>
                <w:webHidden/>
              </w:rPr>
              <w:tab/>
            </w:r>
            <w:r w:rsidR="0056599C">
              <w:rPr>
                <w:noProof/>
                <w:webHidden/>
              </w:rPr>
              <w:fldChar w:fldCharType="begin"/>
            </w:r>
            <w:r w:rsidR="0056599C">
              <w:rPr>
                <w:noProof/>
                <w:webHidden/>
              </w:rPr>
              <w:instrText xml:space="preserve"> PAGEREF _Toc25230073 \h </w:instrText>
            </w:r>
            <w:r w:rsidR="0056599C">
              <w:rPr>
                <w:noProof/>
                <w:webHidden/>
              </w:rPr>
            </w:r>
            <w:r w:rsidR="0056599C">
              <w:rPr>
                <w:noProof/>
                <w:webHidden/>
              </w:rPr>
              <w:fldChar w:fldCharType="separate"/>
            </w:r>
            <w:r w:rsidR="0056599C">
              <w:rPr>
                <w:noProof/>
                <w:webHidden/>
              </w:rPr>
              <w:t>13</w:t>
            </w:r>
            <w:r w:rsidR="0056599C">
              <w:rPr>
                <w:noProof/>
                <w:webHidden/>
              </w:rPr>
              <w:fldChar w:fldCharType="end"/>
            </w:r>
          </w:hyperlink>
        </w:p>
        <w:p w14:paraId="016A3F3B" w14:textId="77777777" w:rsidR="0056599C" w:rsidRDefault="00F260EA">
          <w:pPr>
            <w:pStyle w:val="TOC1"/>
            <w:tabs>
              <w:tab w:val="right" w:pos="9016"/>
            </w:tabs>
            <w:rPr>
              <w:rFonts w:eastAsiaTheme="minorEastAsia" w:cstheme="minorBidi"/>
              <w:b w:val="0"/>
              <w:bCs w:val="0"/>
              <w:noProof/>
              <w:sz w:val="22"/>
              <w:szCs w:val="22"/>
              <w:lang w:eastAsia="en-GB"/>
            </w:rPr>
          </w:pPr>
          <w:hyperlink w:anchor="_Toc25230074" w:history="1">
            <w:r w:rsidR="0056599C" w:rsidRPr="0096490F">
              <w:rPr>
                <w:rStyle w:val="Hyperlink"/>
                <w:rFonts w:ascii="Times New Roman" w:hAnsi="Times New Roman"/>
                <w:noProof/>
                <w:lang w:val="en-US"/>
              </w:rPr>
              <w:t>Some challenges of SDMX</w:t>
            </w:r>
            <w:r w:rsidR="0056599C">
              <w:rPr>
                <w:noProof/>
                <w:webHidden/>
              </w:rPr>
              <w:tab/>
            </w:r>
            <w:r w:rsidR="0056599C">
              <w:rPr>
                <w:noProof/>
                <w:webHidden/>
              </w:rPr>
              <w:fldChar w:fldCharType="begin"/>
            </w:r>
            <w:r w:rsidR="0056599C">
              <w:rPr>
                <w:noProof/>
                <w:webHidden/>
              </w:rPr>
              <w:instrText xml:space="preserve"> PAGEREF _Toc25230074 \h </w:instrText>
            </w:r>
            <w:r w:rsidR="0056599C">
              <w:rPr>
                <w:noProof/>
                <w:webHidden/>
              </w:rPr>
            </w:r>
            <w:r w:rsidR="0056599C">
              <w:rPr>
                <w:noProof/>
                <w:webHidden/>
              </w:rPr>
              <w:fldChar w:fldCharType="separate"/>
            </w:r>
            <w:r w:rsidR="0056599C">
              <w:rPr>
                <w:noProof/>
                <w:webHidden/>
              </w:rPr>
              <w:t>13</w:t>
            </w:r>
            <w:r w:rsidR="0056599C">
              <w:rPr>
                <w:noProof/>
                <w:webHidden/>
              </w:rPr>
              <w:fldChar w:fldCharType="end"/>
            </w:r>
          </w:hyperlink>
        </w:p>
        <w:p w14:paraId="640870E8" w14:textId="77777777" w:rsidR="0056599C" w:rsidRDefault="00F260EA">
          <w:pPr>
            <w:pStyle w:val="TOC1"/>
            <w:tabs>
              <w:tab w:val="right" w:pos="9016"/>
            </w:tabs>
            <w:rPr>
              <w:rFonts w:eastAsiaTheme="minorEastAsia" w:cstheme="minorBidi"/>
              <w:b w:val="0"/>
              <w:bCs w:val="0"/>
              <w:noProof/>
              <w:sz w:val="22"/>
              <w:szCs w:val="22"/>
              <w:lang w:eastAsia="en-GB"/>
            </w:rPr>
          </w:pPr>
          <w:hyperlink w:anchor="_Toc25230075" w:history="1">
            <w:r w:rsidR="0056599C" w:rsidRPr="0096490F">
              <w:rPr>
                <w:rStyle w:val="Hyperlink"/>
                <w:rFonts w:ascii="Times New Roman" w:hAnsi="Times New Roman"/>
                <w:noProof/>
                <w:lang w:val="en-US"/>
              </w:rPr>
              <w:t>References</w:t>
            </w:r>
            <w:r w:rsidR="0056599C">
              <w:rPr>
                <w:noProof/>
                <w:webHidden/>
              </w:rPr>
              <w:tab/>
            </w:r>
            <w:r w:rsidR="0056599C">
              <w:rPr>
                <w:noProof/>
                <w:webHidden/>
              </w:rPr>
              <w:fldChar w:fldCharType="begin"/>
            </w:r>
            <w:r w:rsidR="0056599C">
              <w:rPr>
                <w:noProof/>
                <w:webHidden/>
              </w:rPr>
              <w:instrText xml:space="preserve"> PAGEREF _Toc25230075 \h </w:instrText>
            </w:r>
            <w:r w:rsidR="0056599C">
              <w:rPr>
                <w:noProof/>
                <w:webHidden/>
              </w:rPr>
            </w:r>
            <w:r w:rsidR="0056599C">
              <w:rPr>
                <w:noProof/>
                <w:webHidden/>
              </w:rPr>
              <w:fldChar w:fldCharType="separate"/>
            </w:r>
            <w:r w:rsidR="0056599C">
              <w:rPr>
                <w:noProof/>
                <w:webHidden/>
              </w:rPr>
              <w:t>14</w:t>
            </w:r>
            <w:r w:rsidR="0056599C">
              <w:rPr>
                <w:noProof/>
                <w:webHidden/>
              </w:rPr>
              <w:fldChar w:fldCharType="end"/>
            </w:r>
          </w:hyperlink>
        </w:p>
        <w:p w14:paraId="32E05025" w14:textId="77777777" w:rsidR="0056599C" w:rsidRDefault="00F260EA">
          <w:pPr>
            <w:pStyle w:val="TOC1"/>
            <w:tabs>
              <w:tab w:val="right" w:pos="9016"/>
            </w:tabs>
            <w:rPr>
              <w:rFonts w:eastAsiaTheme="minorEastAsia" w:cstheme="minorBidi"/>
              <w:b w:val="0"/>
              <w:bCs w:val="0"/>
              <w:noProof/>
              <w:sz w:val="22"/>
              <w:szCs w:val="22"/>
              <w:lang w:eastAsia="en-GB"/>
            </w:rPr>
          </w:pPr>
          <w:hyperlink w:anchor="_Toc25230076" w:history="1">
            <w:r w:rsidR="0056599C" w:rsidRPr="0096490F">
              <w:rPr>
                <w:rStyle w:val="Hyperlink"/>
                <w:rFonts w:ascii="Times New Roman" w:hAnsi="Times New Roman"/>
                <w:noProof/>
                <w:lang w:val="en-US"/>
              </w:rPr>
              <w:t>Annex 1 - Example of data discovery and visualisation using SDMX</w:t>
            </w:r>
            <w:r w:rsidR="0056599C">
              <w:rPr>
                <w:noProof/>
                <w:webHidden/>
              </w:rPr>
              <w:tab/>
            </w:r>
            <w:r w:rsidR="0056599C">
              <w:rPr>
                <w:noProof/>
                <w:webHidden/>
              </w:rPr>
              <w:fldChar w:fldCharType="begin"/>
            </w:r>
            <w:r w:rsidR="0056599C">
              <w:rPr>
                <w:noProof/>
                <w:webHidden/>
              </w:rPr>
              <w:instrText xml:space="preserve"> PAGEREF _Toc25230076 \h </w:instrText>
            </w:r>
            <w:r w:rsidR="0056599C">
              <w:rPr>
                <w:noProof/>
                <w:webHidden/>
              </w:rPr>
            </w:r>
            <w:r w:rsidR="0056599C">
              <w:rPr>
                <w:noProof/>
                <w:webHidden/>
              </w:rPr>
              <w:fldChar w:fldCharType="separate"/>
            </w:r>
            <w:r w:rsidR="0056599C">
              <w:rPr>
                <w:noProof/>
                <w:webHidden/>
              </w:rPr>
              <w:t>14</w:t>
            </w:r>
            <w:r w:rsidR="0056599C">
              <w:rPr>
                <w:noProof/>
                <w:webHidden/>
              </w:rPr>
              <w:fldChar w:fldCharType="end"/>
            </w:r>
          </w:hyperlink>
        </w:p>
        <w:p w14:paraId="7CE355F8" w14:textId="26070C36" w:rsidR="00F85D58" w:rsidRDefault="00F85D58">
          <w:r w:rsidRPr="00C62FBA">
            <w:rPr>
              <w:rFonts w:ascii="Times New Roman" w:hAnsi="Times New Roman"/>
              <w:b/>
              <w:bCs/>
              <w:noProof/>
              <w:sz w:val="24"/>
              <w:szCs w:val="24"/>
            </w:rPr>
            <w:fldChar w:fldCharType="end"/>
          </w:r>
        </w:p>
      </w:sdtContent>
    </w:sdt>
    <w:p w14:paraId="4DAA98BC" w14:textId="219A4FD7" w:rsidR="00835E61" w:rsidRPr="00835E61" w:rsidRDefault="00835E61" w:rsidP="00490CCE">
      <w:pPr>
        <w:spacing w:before="3720"/>
        <w:jc w:val="both"/>
        <w:rPr>
          <w:rFonts w:ascii="Times New Roman" w:hAnsi="Times New Roman"/>
          <w:bCs/>
          <w:lang w:val="en-US"/>
        </w:rPr>
      </w:pPr>
      <w:r w:rsidRPr="00835E61">
        <w:rPr>
          <w:rFonts w:ascii="Times New Roman" w:hAnsi="Times New Roman"/>
          <w:bCs/>
          <w:lang w:val="en-US"/>
        </w:rPr>
        <w:t xml:space="preserve">© SDMX </w:t>
      </w:r>
      <w:r w:rsidR="00526AD5" w:rsidRPr="00835E61">
        <w:rPr>
          <w:rFonts w:ascii="Times New Roman" w:hAnsi="Times New Roman"/>
          <w:bCs/>
          <w:lang w:val="en-US"/>
        </w:rPr>
        <w:t>201</w:t>
      </w:r>
      <w:r w:rsidR="00526AD5">
        <w:rPr>
          <w:rFonts w:ascii="Times New Roman" w:hAnsi="Times New Roman"/>
          <w:bCs/>
          <w:lang w:val="en-US"/>
        </w:rPr>
        <w:t>9</w:t>
      </w:r>
    </w:p>
    <w:p w14:paraId="643526CD" w14:textId="0E4AD894" w:rsidR="00A725B7" w:rsidRPr="00835E61" w:rsidRDefault="00F260EA" w:rsidP="00F25368">
      <w:pPr>
        <w:jc w:val="both"/>
        <w:rPr>
          <w:rFonts w:ascii="Times New Roman" w:hAnsi="Times New Roman"/>
          <w:bCs/>
          <w:lang w:val="en-US"/>
        </w:rPr>
      </w:pPr>
      <w:hyperlink r:id="rId9" w:history="1">
        <w:r w:rsidR="00B15D43" w:rsidRPr="009539AF">
          <w:rPr>
            <w:rStyle w:val="Hyperlink"/>
            <w:rFonts w:ascii="Times New Roman" w:hAnsi="Times New Roman"/>
          </w:rPr>
          <w:t>https://sdmx.org</w:t>
        </w:r>
      </w:hyperlink>
      <w:r w:rsidR="00B15D43">
        <w:rPr>
          <w:rFonts w:ascii="Times New Roman" w:hAnsi="Times New Roman"/>
        </w:rPr>
        <w:t xml:space="preserve"> </w:t>
      </w:r>
    </w:p>
    <w:p w14:paraId="661E718B" w14:textId="77777777" w:rsidR="00A725B7" w:rsidRPr="00FC6D9B" w:rsidRDefault="00A725B7" w:rsidP="00F25368">
      <w:pPr>
        <w:jc w:val="both"/>
        <w:rPr>
          <w:rFonts w:ascii="Times New Roman" w:hAnsi="Times New Roman"/>
          <w:b/>
          <w:bCs/>
          <w:lang w:val="en-US"/>
        </w:rPr>
      </w:pPr>
    </w:p>
    <w:p w14:paraId="6AECF69E" w14:textId="77777777" w:rsidR="006440EC" w:rsidRDefault="006440EC" w:rsidP="00F25368">
      <w:pPr>
        <w:spacing w:after="200" w:line="276" w:lineRule="auto"/>
        <w:jc w:val="both"/>
        <w:rPr>
          <w:rFonts w:ascii="Times New Roman" w:eastAsiaTheme="majorEastAsia" w:hAnsi="Times New Roman"/>
          <w:b/>
          <w:bCs/>
          <w:color w:val="365F91" w:themeColor="accent1" w:themeShade="BF"/>
          <w:sz w:val="28"/>
          <w:szCs w:val="28"/>
          <w:lang w:val="en-US"/>
        </w:rPr>
      </w:pPr>
      <w:r>
        <w:rPr>
          <w:rFonts w:ascii="Times New Roman" w:hAnsi="Times New Roman"/>
          <w:lang w:val="en-US"/>
        </w:rPr>
        <w:br w:type="page"/>
      </w:r>
    </w:p>
    <w:p w14:paraId="4CD9CD8B" w14:textId="6EB7A2A1" w:rsidR="00FA6EDE" w:rsidRPr="00FC6D9B" w:rsidRDefault="00DB06AD" w:rsidP="008E4E3D">
      <w:pPr>
        <w:pStyle w:val="Heading1"/>
        <w:shd w:val="clear" w:color="auto" w:fill="C6D9F1" w:themeFill="text2" w:themeFillTint="33"/>
        <w:spacing w:after="240"/>
        <w:jc w:val="both"/>
        <w:rPr>
          <w:rFonts w:ascii="Times New Roman" w:hAnsi="Times New Roman" w:cs="Times New Roman"/>
          <w:lang w:val="en-US"/>
        </w:rPr>
      </w:pPr>
      <w:bookmarkStart w:id="0" w:name="_Toc25230064"/>
      <w:r>
        <w:rPr>
          <w:rFonts w:ascii="Times New Roman" w:hAnsi="Times New Roman" w:cs="Times New Roman"/>
          <w:lang w:val="en-US"/>
        </w:rPr>
        <w:t>Introduction</w:t>
      </w:r>
      <w:bookmarkEnd w:id="0"/>
    </w:p>
    <w:p w14:paraId="2B81482D" w14:textId="725DC345" w:rsidR="003B3CA0" w:rsidRDefault="006440EC" w:rsidP="008E4E3D">
      <w:pPr>
        <w:pStyle w:val="ListBullet"/>
        <w:numPr>
          <w:ilvl w:val="0"/>
          <w:numId w:val="0"/>
        </w:numPr>
        <w:spacing w:after="240" w:line="276" w:lineRule="auto"/>
        <w:contextualSpacing w:val="0"/>
        <w:jc w:val="both"/>
        <w:rPr>
          <w:lang w:val="en-US"/>
        </w:rPr>
      </w:pPr>
      <w:r>
        <w:rPr>
          <w:lang w:val="en-US"/>
        </w:rPr>
        <w:t xml:space="preserve">The purpose of this document is to </w:t>
      </w:r>
      <w:r w:rsidR="00FD4FFF">
        <w:rPr>
          <w:lang w:val="en-US"/>
        </w:rPr>
        <w:t xml:space="preserve">introduce the </w:t>
      </w:r>
      <w:r w:rsidR="0085373D">
        <w:rPr>
          <w:lang w:val="en-US"/>
        </w:rPr>
        <w:t>b</w:t>
      </w:r>
      <w:r w:rsidR="00FD4FFF">
        <w:rPr>
          <w:lang w:val="en-US"/>
        </w:rPr>
        <w:t xml:space="preserve">usiness </w:t>
      </w:r>
      <w:r w:rsidR="0085373D">
        <w:rPr>
          <w:lang w:val="en-US"/>
        </w:rPr>
        <w:t>c</w:t>
      </w:r>
      <w:r w:rsidR="00FD4FFF">
        <w:rPr>
          <w:lang w:val="en-US"/>
        </w:rPr>
        <w:t>ase for SDMX</w:t>
      </w:r>
      <w:r w:rsidR="00645711">
        <w:rPr>
          <w:rStyle w:val="FootnoteReference"/>
          <w:lang w:val="en-US"/>
        </w:rPr>
        <w:footnoteReference w:id="1"/>
      </w:r>
      <w:r w:rsidR="00FD4FFF">
        <w:rPr>
          <w:lang w:val="en-US"/>
        </w:rPr>
        <w:t>.</w:t>
      </w:r>
    </w:p>
    <w:p w14:paraId="3CEA6087" w14:textId="63647D7D" w:rsidR="00A06F2B" w:rsidRDefault="00B879A4" w:rsidP="008E4E3D">
      <w:pPr>
        <w:pStyle w:val="ListBullet"/>
        <w:numPr>
          <w:ilvl w:val="0"/>
          <w:numId w:val="0"/>
        </w:numPr>
        <w:spacing w:after="240" w:line="276" w:lineRule="auto"/>
        <w:contextualSpacing w:val="0"/>
        <w:jc w:val="both"/>
        <w:rPr>
          <w:lang w:val="en-US"/>
        </w:rPr>
      </w:pPr>
      <w:r>
        <w:rPr>
          <w:lang w:val="en-US"/>
        </w:rPr>
        <w:t xml:space="preserve">This document </w:t>
      </w:r>
      <w:r w:rsidR="00AC0B78">
        <w:rPr>
          <w:lang w:val="en-US"/>
        </w:rPr>
        <w:t xml:space="preserve">is intended for statistical </w:t>
      </w:r>
      <w:r w:rsidR="007B74E5">
        <w:rPr>
          <w:lang w:val="en-US"/>
        </w:rPr>
        <w:t xml:space="preserve">organisations </w:t>
      </w:r>
      <w:r w:rsidR="00AC0B78">
        <w:rPr>
          <w:lang w:val="en-US"/>
        </w:rPr>
        <w:t xml:space="preserve">considering SDMX as a solution for </w:t>
      </w:r>
      <w:r w:rsidR="0085428A">
        <w:rPr>
          <w:lang w:val="en-US"/>
        </w:rPr>
        <w:t>modelling statistical data</w:t>
      </w:r>
      <w:r w:rsidR="00A06F2B">
        <w:rPr>
          <w:lang w:val="en-US"/>
        </w:rPr>
        <w:t xml:space="preserve"> and metadata</w:t>
      </w:r>
      <w:r w:rsidR="00527530">
        <w:rPr>
          <w:lang w:val="en-US"/>
        </w:rPr>
        <w:t>,</w:t>
      </w:r>
      <w:r w:rsidR="0085428A">
        <w:rPr>
          <w:lang w:val="en-US"/>
        </w:rPr>
        <w:t xml:space="preserve"> and </w:t>
      </w:r>
      <w:r w:rsidR="00AC0B78">
        <w:rPr>
          <w:lang w:val="en-US"/>
        </w:rPr>
        <w:t>harmoni</w:t>
      </w:r>
      <w:r w:rsidR="00730FDA">
        <w:rPr>
          <w:lang w:val="en-US"/>
        </w:rPr>
        <w:t>s</w:t>
      </w:r>
      <w:r w:rsidR="00AC0B78">
        <w:rPr>
          <w:lang w:val="en-US"/>
        </w:rPr>
        <w:t>ing and automating their data and metadata exchanges.</w:t>
      </w:r>
      <w:r w:rsidR="00764AD6">
        <w:rPr>
          <w:lang w:val="en-US"/>
        </w:rPr>
        <w:t xml:space="preserve">  </w:t>
      </w:r>
    </w:p>
    <w:p w14:paraId="6D556638" w14:textId="32437C8E" w:rsidR="00093CB1" w:rsidRDefault="00A06F2B" w:rsidP="008E4E3D">
      <w:pPr>
        <w:pStyle w:val="ListBullet"/>
        <w:numPr>
          <w:ilvl w:val="0"/>
          <w:numId w:val="0"/>
        </w:numPr>
        <w:spacing w:after="240" w:line="276" w:lineRule="auto"/>
        <w:contextualSpacing w:val="0"/>
        <w:jc w:val="both"/>
        <w:rPr>
          <w:lang w:val="en-US"/>
        </w:rPr>
      </w:pPr>
      <w:r>
        <w:rPr>
          <w:lang w:val="en-US"/>
        </w:rPr>
        <w:t>The first section of the document presents typical use cases and scenarios</w:t>
      </w:r>
      <w:r w:rsidR="00093CB1">
        <w:rPr>
          <w:lang w:val="en-US"/>
        </w:rPr>
        <w:t xml:space="preserve"> where </w:t>
      </w:r>
      <w:r w:rsidR="00A41197">
        <w:rPr>
          <w:lang w:val="en-US"/>
        </w:rPr>
        <w:t>SDMX</w:t>
      </w:r>
      <w:r w:rsidR="0085428A">
        <w:rPr>
          <w:lang w:val="en-US"/>
        </w:rPr>
        <w:t xml:space="preserve"> </w:t>
      </w:r>
      <w:r w:rsidR="00093CB1">
        <w:rPr>
          <w:lang w:val="en-US"/>
        </w:rPr>
        <w:t>can assist in</w:t>
      </w:r>
      <w:r>
        <w:rPr>
          <w:lang w:val="en-US"/>
        </w:rPr>
        <w:t xml:space="preserve"> </w:t>
      </w:r>
      <w:r w:rsidR="00DB06AD">
        <w:rPr>
          <w:lang w:val="en-US"/>
        </w:rPr>
        <w:t>moderni</w:t>
      </w:r>
      <w:r w:rsidR="00730FDA">
        <w:rPr>
          <w:lang w:val="en-US"/>
        </w:rPr>
        <w:t>s</w:t>
      </w:r>
      <w:r w:rsidR="00DB06AD">
        <w:rPr>
          <w:lang w:val="en-US"/>
        </w:rPr>
        <w:t>ing</w:t>
      </w:r>
      <w:r w:rsidR="0085428A">
        <w:rPr>
          <w:lang w:val="en-US"/>
        </w:rPr>
        <w:t xml:space="preserve"> business process</w:t>
      </w:r>
      <w:r>
        <w:rPr>
          <w:lang w:val="en-US"/>
        </w:rPr>
        <w:t>es.  The second part of the document present</w:t>
      </w:r>
      <w:r w:rsidR="00B879A4">
        <w:rPr>
          <w:lang w:val="en-US"/>
        </w:rPr>
        <w:t>s</w:t>
      </w:r>
      <w:r>
        <w:rPr>
          <w:lang w:val="en-US"/>
        </w:rPr>
        <w:t xml:space="preserve"> the “</w:t>
      </w:r>
      <w:r w:rsidRPr="00B879A4">
        <w:rPr>
          <w:i/>
          <w:lang w:val="en-US"/>
        </w:rPr>
        <w:t>six benefits</w:t>
      </w:r>
      <w:r>
        <w:rPr>
          <w:lang w:val="en-US"/>
        </w:rPr>
        <w:t xml:space="preserve">” of SDMX, i.e. the major advantages </w:t>
      </w:r>
      <w:r w:rsidR="00B879A4">
        <w:rPr>
          <w:lang w:val="en-US"/>
        </w:rPr>
        <w:t xml:space="preserve">that </w:t>
      </w:r>
      <w:r>
        <w:rPr>
          <w:lang w:val="en-US"/>
        </w:rPr>
        <w:t>a statistical organi</w:t>
      </w:r>
      <w:r w:rsidR="007B74E5">
        <w:rPr>
          <w:lang w:val="en-US"/>
        </w:rPr>
        <w:t>s</w:t>
      </w:r>
      <w:r>
        <w:rPr>
          <w:lang w:val="en-US"/>
        </w:rPr>
        <w:t xml:space="preserve">ation </w:t>
      </w:r>
      <w:r w:rsidR="00B879A4">
        <w:rPr>
          <w:lang w:val="en-US"/>
        </w:rPr>
        <w:t xml:space="preserve">may expect </w:t>
      </w:r>
      <w:r>
        <w:rPr>
          <w:lang w:val="en-US"/>
        </w:rPr>
        <w:t>from the implement</w:t>
      </w:r>
      <w:r w:rsidR="00B879A4">
        <w:rPr>
          <w:lang w:val="en-US"/>
        </w:rPr>
        <w:t>at</w:t>
      </w:r>
      <w:r>
        <w:rPr>
          <w:lang w:val="en-US"/>
        </w:rPr>
        <w:t>ion</w:t>
      </w:r>
      <w:r w:rsidR="0085428A">
        <w:rPr>
          <w:lang w:val="en-US"/>
        </w:rPr>
        <w:t xml:space="preserve"> </w:t>
      </w:r>
      <w:r>
        <w:rPr>
          <w:lang w:val="en-US"/>
        </w:rPr>
        <w:t xml:space="preserve">of SDMX. </w:t>
      </w:r>
      <w:r w:rsidR="007A241F">
        <w:rPr>
          <w:lang w:val="en-US"/>
        </w:rPr>
        <w:t xml:space="preserve"> </w:t>
      </w:r>
    </w:p>
    <w:p w14:paraId="7DA3F520" w14:textId="5FB30F93" w:rsidR="007A241F" w:rsidRDefault="007A241F" w:rsidP="008E4E3D">
      <w:pPr>
        <w:pStyle w:val="ListBullet"/>
        <w:numPr>
          <w:ilvl w:val="0"/>
          <w:numId w:val="0"/>
        </w:numPr>
        <w:spacing w:after="240" w:line="276" w:lineRule="auto"/>
        <w:contextualSpacing w:val="0"/>
        <w:jc w:val="both"/>
        <w:rPr>
          <w:lang w:val="en-US"/>
        </w:rPr>
      </w:pPr>
      <w:r>
        <w:rPr>
          <w:lang w:val="en-US"/>
        </w:rPr>
        <w:t>As t</w:t>
      </w:r>
      <w:r w:rsidRPr="007A241F">
        <w:rPr>
          <w:lang w:val="en-US"/>
        </w:rPr>
        <w:t xml:space="preserve">here is no such thing as a free lunch </w:t>
      </w:r>
      <w:r>
        <w:rPr>
          <w:lang w:val="en-US"/>
        </w:rPr>
        <w:t xml:space="preserve">the document </w:t>
      </w:r>
      <w:r w:rsidR="0085428A">
        <w:rPr>
          <w:lang w:val="en-US"/>
        </w:rPr>
        <w:t xml:space="preserve">also points to </w:t>
      </w:r>
      <w:r>
        <w:rPr>
          <w:lang w:val="en-US"/>
        </w:rPr>
        <w:t xml:space="preserve">some </w:t>
      </w:r>
      <w:r w:rsidR="0085428A">
        <w:rPr>
          <w:lang w:val="en-US"/>
        </w:rPr>
        <w:t xml:space="preserve">challenges </w:t>
      </w:r>
      <w:r>
        <w:rPr>
          <w:lang w:val="en-US"/>
        </w:rPr>
        <w:t xml:space="preserve">that can be </w:t>
      </w:r>
      <w:r w:rsidR="0085428A">
        <w:rPr>
          <w:lang w:val="en-US"/>
        </w:rPr>
        <w:t xml:space="preserve">faced </w:t>
      </w:r>
      <w:r w:rsidR="00B879A4">
        <w:rPr>
          <w:lang w:val="en-US"/>
        </w:rPr>
        <w:t>when implementi</w:t>
      </w:r>
      <w:r w:rsidR="009E7F9A">
        <w:rPr>
          <w:lang w:val="en-US"/>
        </w:rPr>
        <w:t>ng</w:t>
      </w:r>
      <w:r w:rsidR="0085428A">
        <w:rPr>
          <w:lang w:val="en-US"/>
        </w:rPr>
        <w:t xml:space="preserve"> the standard.</w:t>
      </w:r>
      <w:r w:rsidR="00527530">
        <w:rPr>
          <w:lang w:val="en-US"/>
        </w:rPr>
        <w:t xml:space="preserve"> </w:t>
      </w:r>
      <w:r w:rsidR="00A41197">
        <w:rPr>
          <w:lang w:val="en-US"/>
        </w:rPr>
        <w:t xml:space="preserve"> </w:t>
      </w:r>
    </w:p>
    <w:p w14:paraId="7A279029" w14:textId="2AE8F997" w:rsidR="00A41197" w:rsidRDefault="0085428A" w:rsidP="008E4E3D">
      <w:pPr>
        <w:pStyle w:val="ListBullet"/>
        <w:numPr>
          <w:ilvl w:val="0"/>
          <w:numId w:val="0"/>
        </w:numPr>
        <w:spacing w:after="240" w:line="276" w:lineRule="auto"/>
        <w:contextualSpacing w:val="0"/>
        <w:jc w:val="both"/>
        <w:rPr>
          <w:lang w:val="en-US"/>
        </w:rPr>
      </w:pPr>
      <w:r>
        <w:rPr>
          <w:lang w:val="en-US"/>
        </w:rPr>
        <w:t xml:space="preserve">The </w:t>
      </w:r>
      <w:r w:rsidR="007A241F">
        <w:rPr>
          <w:lang w:val="en-US"/>
        </w:rPr>
        <w:t xml:space="preserve">information presented in this document </w:t>
      </w:r>
      <w:r>
        <w:rPr>
          <w:lang w:val="en-US"/>
        </w:rPr>
        <w:t xml:space="preserve">may be </w:t>
      </w:r>
      <w:r w:rsidR="007A241F">
        <w:rPr>
          <w:lang w:val="en-US"/>
        </w:rPr>
        <w:t xml:space="preserve">freely </w:t>
      </w:r>
      <w:r>
        <w:rPr>
          <w:lang w:val="en-US"/>
        </w:rPr>
        <w:t>re-used</w:t>
      </w:r>
      <w:r w:rsidR="00A41197">
        <w:rPr>
          <w:lang w:val="en-US"/>
        </w:rPr>
        <w:t xml:space="preserve">, partially or wholly, in drafting </w:t>
      </w:r>
      <w:r w:rsidR="00527530">
        <w:rPr>
          <w:lang w:val="en-US"/>
        </w:rPr>
        <w:t>the</w:t>
      </w:r>
      <w:r>
        <w:rPr>
          <w:lang w:val="en-US"/>
        </w:rPr>
        <w:t xml:space="preserve"> </w:t>
      </w:r>
      <w:r w:rsidR="00A41197">
        <w:rPr>
          <w:lang w:val="en-US"/>
        </w:rPr>
        <w:t xml:space="preserve">specific </w:t>
      </w:r>
      <w:r w:rsidR="0085373D">
        <w:rPr>
          <w:lang w:val="en-US"/>
        </w:rPr>
        <w:t>b</w:t>
      </w:r>
      <w:r w:rsidR="00A41197">
        <w:rPr>
          <w:lang w:val="en-US"/>
        </w:rPr>
        <w:t xml:space="preserve">usiness </w:t>
      </w:r>
      <w:r w:rsidR="0085373D">
        <w:rPr>
          <w:lang w:val="en-US"/>
        </w:rPr>
        <w:t>c</w:t>
      </w:r>
      <w:r w:rsidR="00A41197">
        <w:rPr>
          <w:lang w:val="en-US"/>
        </w:rPr>
        <w:t>ase</w:t>
      </w:r>
      <w:r>
        <w:rPr>
          <w:lang w:val="en-US"/>
        </w:rPr>
        <w:t xml:space="preserve"> </w:t>
      </w:r>
      <w:r w:rsidR="00527530">
        <w:rPr>
          <w:lang w:val="en-US"/>
        </w:rPr>
        <w:t xml:space="preserve">of </w:t>
      </w:r>
      <w:r w:rsidR="007A241F">
        <w:rPr>
          <w:lang w:val="en-US"/>
        </w:rPr>
        <w:t xml:space="preserve">an </w:t>
      </w:r>
      <w:r w:rsidR="002F4BE4" w:rsidRPr="00527530">
        <w:t>organi</w:t>
      </w:r>
      <w:r w:rsidR="007B74E5">
        <w:t>s</w:t>
      </w:r>
      <w:r w:rsidR="002F4BE4" w:rsidRPr="00527530">
        <w:t>ation</w:t>
      </w:r>
      <w:r w:rsidR="00A41197">
        <w:rPr>
          <w:lang w:val="en-US"/>
        </w:rPr>
        <w:t xml:space="preserve">.  </w:t>
      </w:r>
    </w:p>
    <w:p w14:paraId="5E1D3BB3" w14:textId="125B99A0" w:rsidR="00A41197" w:rsidRDefault="00A41197" w:rsidP="00870D5A">
      <w:pPr>
        <w:pStyle w:val="ListBullet"/>
        <w:numPr>
          <w:ilvl w:val="0"/>
          <w:numId w:val="0"/>
        </w:numPr>
        <w:spacing w:after="60" w:line="276" w:lineRule="auto"/>
        <w:contextualSpacing w:val="0"/>
        <w:jc w:val="both"/>
        <w:rPr>
          <w:lang w:val="en-US"/>
        </w:rPr>
      </w:pPr>
      <w:r>
        <w:rPr>
          <w:lang w:val="en-US"/>
        </w:rPr>
        <w:t>SDMX is an integrated solution consisting of three main elements:</w:t>
      </w:r>
    </w:p>
    <w:p w14:paraId="32DA5CE3" w14:textId="1275B60D" w:rsidR="00A41197" w:rsidRDefault="00A41197" w:rsidP="00870D5A">
      <w:pPr>
        <w:pStyle w:val="ListBullet"/>
        <w:numPr>
          <w:ilvl w:val="0"/>
          <w:numId w:val="2"/>
        </w:numPr>
        <w:spacing w:line="276" w:lineRule="auto"/>
        <w:ind w:left="714" w:hanging="357"/>
        <w:contextualSpacing w:val="0"/>
        <w:jc w:val="both"/>
        <w:rPr>
          <w:lang w:val="en-US"/>
        </w:rPr>
      </w:pPr>
      <w:r w:rsidRPr="00A41197">
        <w:rPr>
          <w:lang w:val="en-US"/>
        </w:rPr>
        <w:t>technical standards (including the Information Model)</w:t>
      </w:r>
      <w:r w:rsidR="00730FDA">
        <w:rPr>
          <w:lang w:val="en-US"/>
        </w:rPr>
        <w:t>;</w:t>
      </w:r>
    </w:p>
    <w:p w14:paraId="547B9650" w14:textId="085FD922" w:rsidR="00A41197" w:rsidRDefault="00A41197" w:rsidP="00870D5A">
      <w:pPr>
        <w:pStyle w:val="ListBullet"/>
        <w:numPr>
          <w:ilvl w:val="0"/>
          <w:numId w:val="2"/>
        </w:numPr>
        <w:spacing w:line="276" w:lineRule="auto"/>
        <w:ind w:left="714" w:hanging="357"/>
        <w:contextualSpacing w:val="0"/>
        <w:jc w:val="both"/>
        <w:rPr>
          <w:lang w:val="en-US"/>
        </w:rPr>
      </w:pPr>
      <w:r>
        <w:rPr>
          <w:lang w:val="en-US"/>
        </w:rPr>
        <w:t>statistical guidelines</w:t>
      </w:r>
      <w:r w:rsidR="00730FDA">
        <w:rPr>
          <w:lang w:val="en-US"/>
        </w:rPr>
        <w:t>;</w:t>
      </w:r>
    </w:p>
    <w:p w14:paraId="24426C22" w14:textId="20E74BC2" w:rsidR="00A41197" w:rsidRPr="00FC6D9B" w:rsidRDefault="00A41197" w:rsidP="008E4E3D">
      <w:pPr>
        <w:pStyle w:val="ListBullet"/>
        <w:numPr>
          <w:ilvl w:val="0"/>
          <w:numId w:val="2"/>
        </w:numPr>
        <w:spacing w:after="240" w:line="276" w:lineRule="auto"/>
        <w:ind w:left="714" w:hanging="357"/>
        <w:contextualSpacing w:val="0"/>
        <w:jc w:val="both"/>
        <w:rPr>
          <w:lang w:val="en-US"/>
        </w:rPr>
      </w:pPr>
      <w:r>
        <w:rPr>
          <w:lang w:val="en-US"/>
        </w:rPr>
        <w:t>an IT architecture and tools</w:t>
      </w:r>
      <w:r w:rsidR="006C5340">
        <w:rPr>
          <w:lang w:val="en-US"/>
        </w:rPr>
        <w:t>.</w:t>
      </w:r>
    </w:p>
    <w:p w14:paraId="470B01B2" w14:textId="556C1DDF" w:rsidR="00A41197" w:rsidRDefault="006C5340" w:rsidP="008E4E3D">
      <w:pPr>
        <w:pStyle w:val="ListBullet"/>
        <w:numPr>
          <w:ilvl w:val="0"/>
          <w:numId w:val="0"/>
        </w:numPr>
        <w:spacing w:after="240" w:line="276" w:lineRule="auto"/>
        <w:contextualSpacing w:val="0"/>
        <w:jc w:val="both"/>
        <w:rPr>
          <w:lang w:val="en-US"/>
        </w:rPr>
      </w:pPr>
      <w:r>
        <w:rPr>
          <w:lang w:val="en-US"/>
        </w:rPr>
        <w:t>T</w:t>
      </w:r>
      <w:r w:rsidR="00A41197">
        <w:rPr>
          <w:lang w:val="en-US"/>
        </w:rPr>
        <w:t xml:space="preserve">hese </w:t>
      </w:r>
      <w:r w:rsidR="00696F9E">
        <w:rPr>
          <w:lang w:val="en-US"/>
        </w:rPr>
        <w:t xml:space="preserve">three </w:t>
      </w:r>
      <w:r w:rsidR="00A41197">
        <w:rPr>
          <w:lang w:val="en-US"/>
        </w:rPr>
        <w:t xml:space="preserve">elements do not necessarily </w:t>
      </w:r>
      <w:r w:rsidR="00696F9E">
        <w:rPr>
          <w:lang w:val="en-US"/>
        </w:rPr>
        <w:t xml:space="preserve">have to be implemented </w:t>
      </w:r>
      <w:r w:rsidR="00BD5DE6">
        <w:rPr>
          <w:lang w:val="en-US"/>
        </w:rPr>
        <w:t>at the same time</w:t>
      </w:r>
      <w:r w:rsidR="00696F9E">
        <w:rPr>
          <w:lang w:val="en-US"/>
        </w:rPr>
        <w:t xml:space="preserve">, </w:t>
      </w:r>
      <w:r w:rsidR="00A41197">
        <w:rPr>
          <w:lang w:val="en-US"/>
        </w:rPr>
        <w:t xml:space="preserve">a stepwise approach is possible. </w:t>
      </w:r>
      <w:r w:rsidR="00F9410D">
        <w:rPr>
          <w:lang w:val="en-US"/>
        </w:rPr>
        <w:t xml:space="preserve"> </w:t>
      </w:r>
      <w:r w:rsidR="00156CAE">
        <w:rPr>
          <w:lang w:val="en-US"/>
        </w:rPr>
        <w:t>Depending on the scope of the SDMX implementation envisaged, p</w:t>
      </w:r>
      <w:r w:rsidR="003B158E">
        <w:rPr>
          <w:lang w:val="en-US"/>
        </w:rPr>
        <w:t xml:space="preserve">roject managers </w:t>
      </w:r>
      <w:r w:rsidR="00F30F0E">
        <w:rPr>
          <w:lang w:val="en-US"/>
        </w:rPr>
        <w:t xml:space="preserve">can </w:t>
      </w:r>
      <w:r w:rsidR="0004339A">
        <w:rPr>
          <w:lang w:val="en-US"/>
        </w:rPr>
        <w:t xml:space="preserve">thus </w:t>
      </w:r>
      <w:r w:rsidR="00156CAE">
        <w:rPr>
          <w:lang w:val="en-US"/>
        </w:rPr>
        <w:t xml:space="preserve">use all or some of the arguments </w:t>
      </w:r>
      <w:r w:rsidR="00870D5A">
        <w:rPr>
          <w:lang w:val="en-US"/>
        </w:rPr>
        <w:t xml:space="preserve">listed </w:t>
      </w:r>
      <w:r w:rsidR="00156CAE">
        <w:rPr>
          <w:lang w:val="en-US"/>
        </w:rPr>
        <w:t>in this document</w:t>
      </w:r>
      <w:r w:rsidR="00756E72">
        <w:rPr>
          <w:lang w:val="en-US"/>
        </w:rPr>
        <w:t>.</w:t>
      </w:r>
      <w:r w:rsidR="00696F9E">
        <w:rPr>
          <w:lang w:val="en-US"/>
        </w:rPr>
        <w:t xml:space="preserve">  </w:t>
      </w:r>
    </w:p>
    <w:p w14:paraId="0400F0E3" w14:textId="2AAB9113" w:rsidR="009E5B4B" w:rsidRPr="00FC6D9B" w:rsidRDefault="009E5B4B" w:rsidP="009E5B4B">
      <w:pPr>
        <w:pStyle w:val="Heading1"/>
        <w:shd w:val="clear" w:color="auto" w:fill="C6D9F1" w:themeFill="text2" w:themeFillTint="33"/>
        <w:spacing w:before="240" w:after="240"/>
        <w:jc w:val="both"/>
        <w:rPr>
          <w:rFonts w:ascii="Times New Roman" w:hAnsi="Times New Roman" w:cs="Times New Roman"/>
          <w:lang w:val="en-US"/>
        </w:rPr>
      </w:pPr>
      <w:bookmarkStart w:id="1" w:name="_Toc25230065"/>
      <w:bookmarkStart w:id="2" w:name="_Toc504063695"/>
      <w:r w:rsidRPr="009E5B4B">
        <w:rPr>
          <w:rFonts w:ascii="Times New Roman" w:hAnsi="Times New Roman" w:cs="Times New Roman"/>
          <w:lang w:val="en-US"/>
        </w:rPr>
        <w:t>Typical use cases and scenarios for data and metadata exchange</w:t>
      </w:r>
      <w:bookmarkEnd w:id="1"/>
      <w:r w:rsidRPr="009E5B4B">
        <w:rPr>
          <w:rFonts w:ascii="Times New Roman" w:hAnsi="Times New Roman" w:cs="Times New Roman"/>
          <w:lang w:val="en-US"/>
        </w:rPr>
        <w:t xml:space="preserve"> </w:t>
      </w:r>
    </w:p>
    <w:p w14:paraId="200060B4" w14:textId="657BB19A" w:rsidR="006954F6" w:rsidRDefault="006954F6" w:rsidP="006954F6">
      <w:pPr>
        <w:pStyle w:val="ListBullet"/>
        <w:keepNext/>
        <w:numPr>
          <w:ilvl w:val="0"/>
          <w:numId w:val="0"/>
        </w:numPr>
        <w:spacing w:after="180" w:line="276" w:lineRule="auto"/>
        <w:contextualSpacing w:val="0"/>
        <w:jc w:val="both"/>
        <w:rPr>
          <w:lang w:val="en-US"/>
        </w:rPr>
      </w:pPr>
      <w:r>
        <w:rPr>
          <w:lang w:val="en-US"/>
        </w:rPr>
        <w:t xml:space="preserve">SDMX can support various uses cases and implementation scenarios, </w:t>
      </w:r>
      <w:r w:rsidR="00FD6E27">
        <w:rPr>
          <w:lang w:val="en-US"/>
        </w:rPr>
        <w:t>as described below.</w:t>
      </w:r>
    </w:p>
    <w:p w14:paraId="498A8D8A" w14:textId="59F01BC0" w:rsidR="006954F6" w:rsidRDefault="006954F6" w:rsidP="002972F5">
      <w:pPr>
        <w:pStyle w:val="ListBullet"/>
        <w:keepNext/>
        <w:numPr>
          <w:ilvl w:val="0"/>
          <w:numId w:val="6"/>
        </w:numPr>
        <w:spacing w:after="60" w:line="276" w:lineRule="auto"/>
        <w:ind w:hanging="357"/>
        <w:contextualSpacing w:val="0"/>
        <w:jc w:val="both"/>
        <w:rPr>
          <w:lang w:val="en-US"/>
        </w:rPr>
      </w:pPr>
      <w:r w:rsidRPr="00FD6E27">
        <w:rPr>
          <w:b/>
          <w:lang w:val="en-US"/>
        </w:rPr>
        <w:t>data and metadata reporting</w:t>
      </w:r>
      <w:r>
        <w:rPr>
          <w:lang w:val="en-US"/>
        </w:rPr>
        <w:t xml:space="preserve"> </w:t>
      </w:r>
      <w:r w:rsidR="00FD6E27">
        <w:rPr>
          <w:lang w:val="en-US"/>
        </w:rPr>
        <w:t xml:space="preserve">(e.g. </w:t>
      </w:r>
      <w:r>
        <w:rPr>
          <w:lang w:val="en-US"/>
        </w:rPr>
        <w:t>to international organisations</w:t>
      </w:r>
      <w:r w:rsidR="00FD6E27">
        <w:rPr>
          <w:lang w:val="en-US"/>
        </w:rPr>
        <w:t>)</w:t>
      </w:r>
      <w:r>
        <w:rPr>
          <w:lang w:val="en-US"/>
        </w:rPr>
        <w:t xml:space="preserve"> </w:t>
      </w:r>
    </w:p>
    <w:p w14:paraId="6364D128" w14:textId="4B91F6CB" w:rsidR="006954F6" w:rsidRDefault="006954F6" w:rsidP="002972F5">
      <w:pPr>
        <w:pStyle w:val="ListBullet"/>
        <w:keepLines/>
        <w:numPr>
          <w:ilvl w:val="1"/>
          <w:numId w:val="6"/>
        </w:numPr>
        <w:spacing w:after="60" w:line="276" w:lineRule="auto"/>
        <w:ind w:left="1276" w:hanging="425"/>
        <w:contextualSpacing w:val="0"/>
        <w:jc w:val="both"/>
        <w:rPr>
          <w:lang w:val="en-US"/>
        </w:rPr>
      </w:pPr>
      <w:r>
        <w:rPr>
          <w:lang w:val="en-US"/>
        </w:rPr>
        <w:t>SDMX is used as a "push" reporting format for data and metadata: the information p</w:t>
      </w:r>
      <w:r w:rsidRPr="00233EDA">
        <w:rPr>
          <w:lang w:val="en-US"/>
        </w:rPr>
        <w:t xml:space="preserve">rovider generates </w:t>
      </w:r>
      <w:r>
        <w:rPr>
          <w:lang w:val="en-US"/>
        </w:rPr>
        <w:t xml:space="preserve">a file </w:t>
      </w:r>
      <w:r w:rsidRPr="00233EDA">
        <w:rPr>
          <w:lang w:val="en-US"/>
        </w:rPr>
        <w:t xml:space="preserve">and sends </w:t>
      </w:r>
      <w:r>
        <w:rPr>
          <w:lang w:val="en-US"/>
        </w:rPr>
        <w:t xml:space="preserve">("pushes") it </w:t>
      </w:r>
      <w:r w:rsidRPr="00233EDA">
        <w:rPr>
          <w:lang w:val="en-US"/>
        </w:rPr>
        <w:t xml:space="preserve">to </w:t>
      </w:r>
      <w:r>
        <w:rPr>
          <w:lang w:val="en-US"/>
        </w:rPr>
        <w:t xml:space="preserve">the </w:t>
      </w:r>
      <w:r w:rsidRPr="00233EDA">
        <w:rPr>
          <w:lang w:val="en-US"/>
        </w:rPr>
        <w:t>receiver</w:t>
      </w:r>
      <w:r w:rsidR="009E5B4B">
        <w:rPr>
          <w:lang w:val="en-US"/>
        </w:rPr>
        <w:t>.</w:t>
      </w:r>
      <w:r w:rsidR="00526AD5">
        <w:rPr>
          <w:lang w:val="en-US"/>
        </w:rPr>
        <w:t xml:space="preserve"> </w:t>
      </w:r>
      <w:r w:rsidR="009E5B4B">
        <w:rPr>
          <w:lang w:val="en-US"/>
        </w:rPr>
        <w:t xml:space="preserve"> T</w:t>
      </w:r>
      <w:r>
        <w:rPr>
          <w:lang w:val="en-US"/>
        </w:rPr>
        <w:t>he elementary processing activities cover extracting data from the source, writing a data set</w:t>
      </w:r>
      <w:r w:rsidR="009E5B4B">
        <w:rPr>
          <w:lang w:val="en-US"/>
        </w:rPr>
        <w:t>,</w:t>
      </w:r>
      <w:r>
        <w:rPr>
          <w:lang w:val="en-US"/>
        </w:rPr>
        <w:t xml:space="preserve"> and validating it (using the powerful Validation and Transformation Language VTL</w:t>
      </w:r>
      <w:r>
        <w:rPr>
          <w:rStyle w:val="FootnoteReference"/>
          <w:lang w:val="en-US"/>
        </w:rPr>
        <w:footnoteReference w:id="2"/>
      </w:r>
      <w:r>
        <w:rPr>
          <w:lang w:val="en-US"/>
        </w:rPr>
        <w:t xml:space="preserve">). </w:t>
      </w:r>
      <w:r w:rsidR="001E0A18">
        <w:rPr>
          <w:lang w:val="en-US"/>
        </w:rPr>
        <w:t xml:space="preserve">The push model already offers automation possibilities: </w:t>
      </w:r>
      <w:r w:rsidR="00730FDA">
        <w:rPr>
          <w:lang w:val="en-US"/>
        </w:rPr>
        <w:t>generalis</w:t>
      </w:r>
      <w:r w:rsidR="001E0A18">
        <w:rPr>
          <w:lang w:val="en-US"/>
        </w:rPr>
        <w:t>ation of SDMX file creation, creation of SDMX-ML files directly from the database, and conversion between formats using open source tools.</w:t>
      </w:r>
    </w:p>
    <w:p w14:paraId="2DB8C632" w14:textId="3690F7B7" w:rsidR="006954F6" w:rsidRDefault="006954F6" w:rsidP="002972F5">
      <w:pPr>
        <w:pStyle w:val="ListBullet"/>
        <w:keepLines/>
        <w:numPr>
          <w:ilvl w:val="1"/>
          <w:numId w:val="6"/>
        </w:numPr>
        <w:spacing w:after="180" w:line="276" w:lineRule="auto"/>
        <w:ind w:left="1276" w:hanging="425"/>
        <w:contextualSpacing w:val="0"/>
        <w:jc w:val="both"/>
        <w:rPr>
          <w:lang w:val="en-US"/>
        </w:rPr>
      </w:pPr>
      <w:r>
        <w:rPr>
          <w:lang w:val="en-US"/>
        </w:rPr>
        <w:t>SDMX is used as a "pull" reporting format for data and metadata: the information p</w:t>
      </w:r>
      <w:r w:rsidRPr="0092143F">
        <w:rPr>
          <w:lang w:val="en-US"/>
        </w:rPr>
        <w:t xml:space="preserve">rovider opens </w:t>
      </w:r>
      <w:r>
        <w:rPr>
          <w:lang w:val="en-US"/>
        </w:rPr>
        <w:t xml:space="preserve">a </w:t>
      </w:r>
      <w:r w:rsidRPr="0092143F">
        <w:rPr>
          <w:lang w:val="en-US"/>
        </w:rPr>
        <w:t xml:space="preserve">web service to </w:t>
      </w:r>
      <w:r>
        <w:rPr>
          <w:lang w:val="en-US"/>
        </w:rPr>
        <w:t xml:space="preserve">the </w:t>
      </w:r>
      <w:r w:rsidRPr="0092143F">
        <w:rPr>
          <w:lang w:val="en-US"/>
        </w:rPr>
        <w:t>data</w:t>
      </w:r>
      <w:r w:rsidR="009E5B4B">
        <w:rPr>
          <w:lang w:val="en-US"/>
        </w:rPr>
        <w:t>,</w:t>
      </w:r>
      <w:r w:rsidRPr="0092143F">
        <w:rPr>
          <w:lang w:val="en-US"/>
        </w:rPr>
        <w:t xml:space="preserve"> </w:t>
      </w:r>
      <w:r>
        <w:rPr>
          <w:lang w:val="en-US"/>
        </w:rPr>
        <w:t xml:space="preserve">and the </w:t>
      </w:r>
      <w:r w:rsidRPr="0092143F">
        <w:rPr>
          <w:lang w:val="en-US"/>
        </w:rPr>
        <w:t xml:space="preserve">receiver </w:t>
      </w:r>
      <w:r w:rsidR="007B74E5">
        <w:rPr>
          <w:lang w:val="en-US"/>
        </w:rPr>
        <w:t>organis</w:t>
      </w:r>
      <w:r>
        <w:rPr>
          <w:lang w:val="en-US"/>
        </w:rPr>
        <w:t xml:space="preserve">ation </w:t>
      </w:r>
      <w:r w:rsidRPr="0092143F">
        <w:rPr>
          <w:lang w:val="en-US"/>
        </w:rPr>
        <w:t>downloads</w:t>
      </w:r>
      <w:r>
        <w:rPr>
          <w:lang w:val="en-US"/>
        </w:rPr>
        <w:t xml:space="preserve"> ("pulls") the information at its best convenience; the elementary processing activities cover extracting data from the source, writing a data set and validating it, placing the file at a URL location, and publishing the existence of the data set by means of an SDMX registration.</w:t>
      </w:r>
    </w:p>
    <w:p w14:paraId="24983DC3" w14:textId="20103120" w:rsidR="006954F6" w:rsidRDefault="006954F6" w:rsidP="002972F5">
      <w:pPr>
        <w:pStyle w:val="ListBullet"/>
        <w:keepLines/>
        <w:numPr>
          <w:ilvl w:val="1"/>
          <w:numId w:val="6"/>
        </w:numPr>
        <w:spacing w:after="180" w:line="276" w:lineRule="auto"/>
        <w:ind w:left="1276" w:hanging="425"/>
        <w:contextualSpacing w:val="0"/>
        <w:jc w:val="both"/>
        <w:rPr>
          <w:lang w:val="en-US"/>
        </w:rPr>
      </w:pPr>
      <w:r>
        <w:rPr>
          <w:lang w:val="en-US"/>
        </w:rPr>
        <w:t>Data hub architecture.  This is a variant of the pull mode based architecture where the data is not previously collected and stored in a central repository but is directly accessed from the Member States</w:t>
      </w:r>
      <w:r w:rsidR="00730FDA">
        <w:rPr>
          <w:lang w:val="en-US"/>
        </w:rPr>
        <w:t>'</w:t>
      </w:r>
      <w:r>
        <w:rPr>
          <w:lang w:val="en-US"/>
        </w:rPr>
        <w:t xml:space="preserve"> databases by the </w:t>
      </w:r>
      <w:r w:rsidRPr="00BC52F6">
        <w:rPr>
          <w:lang w:val="en-US"/>
        </w:rPr>
        <w:t xml:space="preserve">receiver </w:t>
      </w:r>
      <w:r>
        <w:rPr>
          <w:lang w:val="en-US"/>
        </w:rPr>
        <w:t>up</w:t>
      </w:r>
      <w:r w:rsidRPr="00BC52F6">
        <w:rPr>
          <w:lang w:val="en-US"/>
        </w:rPr>
        <w:t>on end user request</w:t>
      </w:r>
      <w:r>
        <w:rPr>
          <w:lang w:val="en-US"/>
        </w:rPr>
        <w:t>, as shown below.</w:t>
      </w:r>
    </w:p>
    <w:p w14:paraId="7F863442" w14:textId="77777777" w:rsidR="006954F6" w:rsidRDefault="006954F6" w:rsidP="001E0A18">
      <w:pPr>
        <w:pStyle w:val="ListBullet"/>
        <w:keepLines/>
        <w:numPr>
          <w:ilvl w:val="0"/>
          <w:numId w:val="0"/>
        </w:numPr>
        <w:spacing w:after="180" w:line="276" w:lineRule="auto"/>
        <w:contextualSpacing w:val="0"/>
        <w:jc w:val="center"/>
        <w:rPr>
          <w:lang w:val="en-US"/>
        </w:rPr>
      </w:pPr>
      <w:r w:rsidRPr="00AE15CC">
        <w:rPr>
          <w:noProof/>
          <w:lang w:eastAsia="en-GB"/>
        </w:rPr>
        <w:drawing>
          <wp:inline distT="0" distB="0" distL="0" distR="0" wp14:anchorId="56296964" wp14:editId="0DBD1792">
            <wp:extent cx="5376317" cy="3157870"/>
            <wp:effectExtent l="323850" t="323850" r="320040" b="328295"/>
            <wp:docPr id="3" name="Picture 3" descr="\\NET1.cec.eu.int\HOMES\048\delcada\Desktop\hub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1.cec.eu.int\HOMES\048\delcada\Desktop\hub_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259" cy="31625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6AE7307" w14:textId="1198B429" w:rsidR="00FD6E27" w:rsidRPr="00FD6E27" w:rsidRDefault="00FD6E27" w:rsidP="002972F5">
      <w:pPr>
        <w:pStyle w:val="ListBullet"/>
        <w:keepLines/>
        <w:numPr>
          <w:ilvl w:val="0"/>
          <w:numId w:val="6"/>
        </w:numPr>
        <w:spacing w:after="180" w:line="276" w:lineRule="auto"/>
        <w:ind w:left="777" w:hanging="357"/>
        <w:contextualSpacing w:val="0"/>
        <w:jc w:val="both"/>
        <w:rPr>
          <w:lang w:val="en-US"/>
        </w:rPr>
      </w:pPr>
      <w:r>
        <w:rPr>
          <w:b/>
          <w:lang w:val="en-US"/>
        </w:rPr>
        <w:t>reference metadata</w:t>
      </w:r>
      <w:r w:rsidR="00EE3CB9">
        <w:rPr>
          <w:b/>
          <w:lang w:val="en-US"/>
        </w:rPr>
        <w:t xml:space="preserve"> reporting</w:t>
      </w:r>
      <w:r w:rsidRPr="00FD6E27">
        <w:rPr>
          <w:lang w:val="en-US"/>
        </w:rPr>
        <w:t>: the elementary processing activities cover</w:t>
      </w:r>
      <w:r>
        <w:rPr>
          <w:lang w:val="en-US"/>
        </w:rPr>
        <w:t xml:space="preserve"> e</w:t>
      </w:r>
      <w:r w:rsidRPr="00FD6E27">
        <w:rPr>
          <w:lang w:val="en-US"/>
        </w:rPr>
        <w:t>xtract</w:t>
      </w:r>
      <w:r>
        <w:rPr>
          <w:lang w:val="en-US"/>
        </w:rPr>
        <w:t>ing</w:t>
      </w:r>
      <w:r w:rsidRPr="00FD6E27">
        <w:rPr>
          <w:lang w:val="en-US"/>
        </w:rPr>
        <w:t xml:space="preserve"> metadata from </w:t>
      </w:r>
      <w:r>
        <w:rPr>
          <w:lang w:val="en-US"/>
        </w:rPr>
        <w:t>the source (</w:t>
      </w:r>
      <w:r w:rsidRPr="00FD6E27">
        <w:rPr>
          <w:lang w:val="en-US"/>
        </w:rPr>
        <w:t>database</w:t>
      </w:r>
      <w:r>
        <w:rPr>
          <w:lang w:val="en-US"/>
        </w:rPr>
        <w:t xml:space="preserve">, file, spreadsheet), writing a metadata set, and validating it.  </w:t>
      </w:r>
    </w:p>
    <w:p w14:paraId="103C3729" w14:textId="0CA301FA" w:rsidR="00FD6E27" w:rsidRPr="00FD6E27" w:rsidRDefault="00FD6E27"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load data into a database</w:t>
      </w:r>
      <w:r w:rsidRPr="00FD6E27">
        <w:rPr>
          <w:lang w:val="en-US"/>
        </w:rPr>
        <w:t xml:space="preserve">: the elementary processing activities cover </w:t>
      </w:r>
      <w:r>
        <w:rPr>
          <w:lang w:val="en-US"/>
        </w:rPr>
        <w:t xml:space="preserve">reading </w:t>
      </w:r>
      <w:r w:rsidRPr="00FD6E27">
        <w:rPr>
          <w:lang w:val="en-US"/>
        </w:rPr>
        <w:t xml:space="preserve">an </w:t>
      </w:r>
      <w:commentRangeStart w:id="3"/>
      <w:r w:rsidRPr="00FD6E27">
        <w:rPr>
          <w:lang w:val="en-US"/>
        </w:rPr>
        <w:t>SDMX</w:t>
      </w:r>
      <w:del w:id="4" w:author="BARRACLOUGH David, SDD/SDPS" w:date="2019-12-13T10:40:00Z">
        <w:r w:rsidRPr="00FD6E27" w:rsidDel="00F260EA">
          <w:rPr>
            <w:lang w:val="en-US"/>
          </w:rPr>
          <w:delText xml:space="preserve">-ML or SDMX-EDI </w:delText>
        </w:r>
        <w:commentRangeEnd w:id="3"/>
        <w:r w:rsidR="0046372B" w:rsidDel="00F260EA">
          <w:rPr>
            <w:rStyle w:val="CommentReference"/>
            <w:rFonts w:ascii="Calibri" w:hAnsi="Calibri"/>
          </w:rPr>
          <w:commentReference w:id="3"/>
        </w:r>
      </w:del>
      <w:ins w:id="5" w:author="BARRACLOUGH David, SDD/SDPS" w:date="2019-12-13T10:40:00Z">
        <w:r w:rsidR="00F260EA">
          <w:rPr>
            <w:lang w:val="en-US"/>
          </w:rPr>
          <w:t xml:space="preserve"> </w:t>
        </w:r>
      </w:ins>
      <w:r w:rsidRPr="00FD6E27">
        <w:rPr>
          <w:lang w:val="en-US"/>
        </w:rPr>
        <w:t>data set</w:t>
      </w:r>
      <w:r>
        <w:rPr>
          <w:lang w:val="en-US"/>
        </w:rPr>
        <w:t xml:space="preserve">, validating it, and writing the data to the database.  </w:t>
      </w:r>
    </w:p>
    <w:p w14:paraId="76F79428" w14:textId="32E62A10" w:rsidR="00FD6E27" w:rsidRPr="00FD6E27" w:rsidRDefault="00FD6E27"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 xml:space="preserve">load </w:t>
      </w:r>
      <w:r>
        <w:rPr>
          <w:b/>
          <w:lang w:val="en-US"/>
        </w:rPr>
        <w:t>reference meta</w:t>
      </w:r>
      <w:r w:rsidRPr="00FD6E27">
        <w:rPr>
          <w:b/>
          <w:lang w:val="en-US"/>
        </w:rPr>
        <w:t>data into a database</w:t>
      </w:r>
      <w:r w:rsidRPr="00FD6E27">
        <w:rPr>
          <w:lang w:val="en-US"/>
        </w:rPr>
        <w:t xml:space="preserve">: the elementary processing activities cover </w:t>
      </w:r>
      <w:r>
        <w:rPr>
          <w:lang w:val="en-US"/>
        </w:rPr>
        <w:t xml:space="preserve">reading </w:t>
      </w:r>
      <w:r w:rsidRPr="00FD6E27">
        <w:rPr>
          <w:lang w:val="en-US"/>
        </w:rPr>
        <w:t xml:space="preserve">SDMX-ML </w:t>
      </w:r>
      <w:r w:rsidR="000C6438">
        <w:rPr>
          <w:lang w:val="en-US"/>
        </w:rPr>
        <w:t>meta</w:t>
      </w:r>
      <w:r w:rsidRPr="00FD6E27">
        <w:rPr>
          <w:lang w:val="en-US"/>
        </w:rPr>
        <w:t>data set</w:t>
      </w:r>
      <w:r>
        <w:rPr>
          <w:lang w:val="en-US"/>
        </w:rPr>
        <w:t xml:space="preserve">, and writing the </w:t>
      </w:r>
      <w:r w:rsidR="000C6438">
        <w:rPr>
          <w:lang w:val="en-US"/>
        </w:rPr>
        <w:t>meta</w:t>
      </w:r>
      <w:r>
        <w:rPr>
          <w:lang w:val="en-US"/>
        </w:rPr>
        <w:t xml:space="preserve">data to the database.  </w:t>
      </w:r>
    </w:p>
    <w:p w14:paraId="10CD9CD5" w14:textId="641AD77F" w:rsidR="003A475E" w:rsidRPr="00FD6E27" w:rsidRDefault="003A475E"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database</w:t>
      </w:r>
      <w:r>
        <w:rPr>
          <w:b/>
          <w:lang w:val="en-US"/>
        </w:rPr>
        <w:t xml:space="preserve"> administration</w:t>
      </w:r>
      <w:r w:rsidRPr="00FD6E27">
        <w:rPr>
          <w:lang w:val="en-US"/>
        </w:rPr>
        <w:t xml:space="preserve">: </w:t>
      </w:r>
      <w:r>
        <w:rPr>
          <w:lang w:val="en-US"/>
        </w:rPr>
        <w:t xml:space="preserve">SDMX can be used to automatically generate database tables. </w:t>
      </w:r>
      <w:r w:rsidR="00173552">
        <w:rPr>
          <w:lang w:val="en-US"/>
        </w:rPr>
        <w:t xml:space="preserve"> </w:t>
      </w:r>
      <w:r>
        <w:rPr>
          <w:lang w:val="en-US"/>
        </w:rPr>
        <w:t>T</w:t>
      </w:r>
      <w:r w:rsidRPr="00FD6E27">
        <w:rPr>
          <w:lang w:val="en-US"/>
        </w:rPr>
        <w:t xml:space="preserve">he elementary processing activities cover </w:t>
      </w:r>
      <w:r>
        <w:rPr>
          <w:lang w:val="en-US"/>
        </w:rPr>
        <w:t>accessing a Data Structure Definition (DSD), creating database tables, and loading</w:t>
      </w:r>
      <w:ins w:id="6" w:author="BARRACLOUGH David, STD/SAM" w:date="2019-12-10T17:16:00Z">
        <w:r w:rsidR="0046372B">
          <w:rPr>
            <w:lang w:val="en-US"/>
          </w:rPr>
          <w:t xml:space="preserve"> data into</w:t>
        </w:r>
      </w:ins>
      <w:r>
        <w:rPr>
          <w:lang w:val="en-US"/>
        </w:rPr>
        <w:t xml:space="preserve"> the database.  </w:t>
      </w:r>
    </w:p>
    <w:p w14:paraId="790436BA" w14:textId="2E720641" w:rsidR="00C619FF" w:rsidRPr="00C619FF" w:rsidRDefault="00C619FF" w:rsidP="002972F5">
      <w:pPr>
        <w:pStyle w:val="ListBullet"/>
        <w:keepLines/>
        <w:numPr>
          <w:ilvl w:val="0"/>
          <w:numId w:val="6"/>
        </w:numPr>
        <w:spacing w:after="180" w:line="276" w:lineRule="auto"/>
        <w:ind w:left="777" w:hanging="357"/>
        <w:contextualSpacing w:val="0"/>
        <w:jc w:val="both"/>
        <w:rPr>
          <w:ins w:id="7" w:author="BARRACLOUGH David, STD/SAM" w:date="2019-12-10T17:45:00Z"/>
          <w:lang w:val="en-US"/>
        </w:rPr>
      </w:pPr>
      <w:ins w:id="8" w:author="BARRACLOUGH David, STD/SAM" w:date="2019-12-10T17:46:00Z">
        <w:r w:rsidRPr="00C619FF">
          <w:rPr>
            <w:b/>
            <w:lang w:val="en-US"/>
          </w:rPr>
          <w:t>d</w:t>
        </w:r>
      </w:ins>
      <w:ins w:id="9" w:author="BARRACLOUGH David, STD/SAM" w:date="2019-12-10T17:45:00Z">
        <w:r w:rsidRPr="00C619FF">
          <w:rPr>
            <w:b/>
            <w:lang w:val="en-US"/>
          </w:rPr>
          <w:t>ata dissemination</w:t>
        </w:r>
        <w:r>
          <w:rPr>
            <w:lang w:val="en-US"/>
          </w:rPr>
          <w:t xml:space="preserve">: SDMX offers standard </w:t>
        </w:r>
      </w:ins>
      <w:ins w:id="10" w:author="BARRACLOUGH David, STD/SAM" w:date="2019-12-10T17:46:00Z">
        <w:r>
          <w:rPr>
            <w:lang w:val="en-US"/>
          </w:rPr>
          <w:t>interfaces for data and metadata dissemination</w:t>
        </w:r>
      </w:ins>
    </w:p>
    <w:p w14:paraId="57DFEB64" w14:textId="3341A92F" w:rsidR="006954F6" w:rsidRDefault="00886A3B"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data discovery and visualisation</w:t>
      </w:r>
      <w:r w:rsidRPr="00FD6E27">
        <w:rPr>
          <w:lang w:val="en-US"/>
        </w:rPr>
        <w:t xml:space="preserve"> (GUI browsing and machine-actionable): </w:t>
      </w:r>
      <w:r w:rsidR="006954F6" w:rsidRPr="00FD6E27">
        <w:rPr>
          <w:lang w:val="en-US"/>
        </w:rPr>
        <w:t xml:space="preserve">SDMX </w:t>
      </w:r>
      <w:ins w:id="11" w:author="BARRACLOUGH David, STD/SAM" w:date="2019-12-10T17:43:00Z">
        <w:r w:rsidR="00C619FF">
          <w:rPr>
            <w:lang w:val="en-US"/>
          </w:rPr>
          <w:t xml:space="preserve">offers a metadata-driven way of querying data sources using an open standard </w:t>
        </w:r>
      </w:ins>
      <w:ins w:id="12" w:author="BARRACLOUGH David, STD/SAM" w:date="2019-12-10T17:44:00Z">
        <w:r w:rsidR="00C619FF">
          <w:rPr>
            <w:lang w:val="en-US"/>
          </w:rPr>
          <w:t xml:space="preserve">and </w:t>
        </w:r>
      </w:ins>
      <w:del w:id="13" w:author="BARRACLOUGH David, STD/SAM" w:date="2019-12-10T17:43:00Z">
        <w:r w:rsidR="006954F6" w:rsidRPr="00FD6E27" w:rsidDel="00C619FF">
          <w:rPr>
            <w:lang w:val="en-US"/>
          </w:rPr>
          <w:delText xml:space="preserve">is used as </w:delText>
        </w:r>
      </w:del>
      <w:del w:id="14" w:author="BARRACLOUGH David, STD/SAM" w:date="2019-12-10T17:44:00Z">
        <w:r w:rsidR="006954F6" w:rsidRPr="00FD6E27" w:rsidDel="00C619FF">
          <w:rPr>
            <w:lang w:val="en-US"/>
          </w:rPr>
          <w:delText xml:space="preserve">a queryable data source </w:delText>
        </w:r>
      </w:del>
      <w:ins w:id="15" w:author="BARRACLOUGH David, STD/SAM" w:date="2019-12-10T17:43:00Z">
        <w:r w:rsidR="00C619FF">
          <w:rPr>
            <w:lang w:val="en-US"/>
          </w:rPr>
          <w:t xml:space="preserve">can be used to </w:t>
        </w:r>
      </w:ins>
      <w:del w:id="16" w:author="BARRACLOUGH David, STD/SAM" w:date="2019-12-10T17:43:00Z">
        <w:r w:rsidR="006954F6" w:rsidRPr="00FD6E27" w:rsidDel="00C619FF">
          <w:rPr>
            <w:lang w:val="en-US"/>
          </w:rPr>
          <w:delText xml:space="preserve">and to </w:delText>
        </w:r>
      </w:del>
      <w:r w:rsidR="006954F6" w:rsidRPr="00FD6E27">
        <w:rPr>
          <w:lang w:val="en-US"/>
        </w:rPr>
        <w:t>drive website presentation of dat</w:t>
      </w:r>
      <w:r w:rsidR="00173552">
        <w:rPr>
          <w:lang w:val="en-US"/>
        </w:rPr>
        <w:t>a and metadata.</w:t>
      </w:r>
      <w:r w:rsidR="006954F6" w:rsidRPr="00FD6E27">
        <w:rPr>
          <w:lang w:val="en-US"/>
        </w:rPr>
        <w:t xml:space="preserve"> </w:t>
      </w:r>
      <w:r w:rsidR="00173552">
        <w:rPr>
          <w:lang w:val="en-US"/>
        </w:rPr>
        <w:t xml:space="preserve"> T</w:t>
      </w:r>
      <w:r w:rsidR="006954F6" w:rsidRPr="00FD6E27">
        <w:rPr>
          <w:lang w:val="en-US"/>
        </w:rPr>
        <w:t>he elementary processing activities cover querying an SDMX structural repository, creating SDMX queries from the user selections, accessing a metadata repository to extract the metadata pertaining to the data, and transforming the data and their associated metadata into tables, graphs, charts, etc.</w:t>
      </w:r>
      <w:r w:rsidR="00FD6E27">
        <w:rPr>
          <w:lang w:val="en-US"/>
        </w:rPr>
        <w:t xml:space="preserve">  </w:t>
      </w:r>
    </w:p>
    <w:p w14:paraId="1F282BA0" w14:textId="77777777" w:rsidR="00173552" w:rsidRPr="00FD6E27" w:rsidRDefault="00173552" w:rsidP="00173552">
      <w:pPr>
        <w:pStyle w:val="ListBullet"/>
        <w:keepLines/>
        <w:numPr>
          <w:ilvl w:val="0"/>
          <w:numId w:val="0"/>
        </w:numPr>
        <w:spacing w:after="480" w:line="276" w:lineRule="auto"/>
        <w:ind w:left="780"/>
        <w:contextualSpacing w:val="0"/>
        <w:jc w:val="both"/>
        <w:rPr>
          <w:lang w:val="en-US"/>
        </w:rPr>
      </w:pPr>
      <w:r>
        <w:rPr>
          <w:lang w:val="en-US"/>
        </w:rPr>
        <w:t>Annex 1 presents a real-life example of data discovery and visualisation based on an SDMX architecture.</w:t>
      </w:r>
    </w:p>
    <w:p w14:paraId="431A95B0" w14:textId="4F6EBC0F" w:rsidR="003A475E" w:rsidRPr="00FD6E27" w:rsidRDefault="003A475E" w:rsidP="002972F5">
      <w:pPr>
        <w:pStyle w:val="ListBullet"/>
        <w:keepLines/>
        <w:numPr>
          <w:ilvl w:val="0"/>
          <w:numId w:val="6"/>
        </w:numPr>
        <w:spacing w:after="180" w:line="276" w:lineRule="auto"/>
        <w:ind w:left="777" w:hanging="357"/>
        <w:contextualSpacing w:val="0"/>
        <w:jc w:val="both"/>
        <w:rPr>
          <w:lang w:val="en-US"/>
        </w:rPr>
      </w:pPr>
      <w:r w:rsidRPr="003A475E">
        <w:rPr>
          <w:b/>
        </w:rPr>
        <w:t>enabling a database to be compatible with SDMX Web Services</w:t>
      </w:r>
      <w:r>
        <w:t xml:space="preserve">: </w:t>
      </w:r>
      <w:r w:rsidRPr="00FD6E27">
        <w:rPr>
          <w:lang w:val="en-US"/>
        </w:rPr>
        <w:t>the elementary processing activities cover</w:t>
      </w:r>
      <w:r>
        <w:rPr>
          <w:lang w:val="en-US"/>
        </w:rPr>
        <w:t xml:space="preserve"> accepting and processing SDMX structure queries, accepting and processing SDMX data queries, and writing SDMX data sets.</w:t>
      </w:r>
    </w:p>
    <w:p w14:paraId="39C12A1D" w14:textId="7A6E49C0" w:rsidR="006954F6" w:rsidRDefault="006954F6"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data and metadata warehousing</w:t>
      </w:r>
      <w:r w:rsidR="00FD6E27" w:rsidRPr="00FD6E27">
        <w:rPr>
          <w:lang w:val="en-US"/>
        </w:rPr>
        <w:t xml:space="preserve">: </w:t>
      </w:r>
      <w:r w:rsidRPr="00FD6E27">
        <w:rPr>
          <w:lang w:val="en-US"/>
        </w:rPr>
        <w:t xml:space="preserve">SDMX is used as a model for structuring a data warehouse or metadata repository.  </w:t>
      </w:r>
    </w:p>
    <w:p w14:paraId="037B14CC" w14:textId="28565139" w:rsidR="002358B1" w:rsidRPr="009E7F9A" w:rsidRDefault="009E7F9A" w:rsidP="00BC6069">
      <w:pPr>
        <w:pStyle w:val="Heading1"/>
        <w:shd w:val="clear" w:color="auto" w:fill="C6D9F1" w:themeFill="text2" w:themeFillTint="33"/>
        <w:spacing w:after="240"/>
        <w:jc w:val="both"/>
        <w:rPr>
          <w:rFonts w:ascii="Times New Roman" w:hAnsi="Times New Roman" w:cs="Times New Roman"/>
        </w:rPr>
      </w:pPr>
      <w:bookmarkStart w:id="17" w:name="_Toc25230066"/>
      <w:bookmarkStart w:id="18" w:name="_Toc504063697"/>
      <w:bookmarkEnd w:id="2"/>
      <w:r>
        <w:rPr>
          <w:rFonts w:ascii="Times New Roman" w:hAnsi="Times New Roman" w:cs="Times New Roman"/>
          <w:lang w:val="en-US"/>
        </w:rPr>
        <w:t xml:space="preserve">The six benefits of </w:t>
      </w:r>
      <w:r w:rsidR="00E02E3D">
        <w:rPr>
          <w:rFonts w:ascii="Times New Roman" w:hAnsi="Times New Roman" w:cs="Times New Roman"/>
          <w:lang w:val="en-US"/>
        </w:rPr>
        <w:t>SDMX</w:t>
      </w:r>
      <w:bookmarkEnd w:id="17"/>
    </w:p>
    <w:bookmarkEnd w:id="18"/>
    <w:p w14:paraId="7F064E8F" w14:textId="187110D5" w:rsidR="00C8206E" w:rsidRDefault="00C8206E" w:rsidP="00C8206E">
      <w:pPr>
        <w:pStyle w:val="ListBullet"/>
        <w:keepNext/>
        <w:numPr>
          <w:ilvl w:val="0"/>
          <w:numId w:val="0"/>
        </w:numPr>
        <w:spacing w:after="60" w:line="276" w:lineRule="auto"/>
        <w:contextualSpacing w:val="0"/>
        <w:jc w:val="both"/>
        <w:rPr>
          <w:lang w:val="en-US"/>
        </w:rPr>
      </w:pPr>
      <w:r>
        <w:rPr>
          <w:lang w:val="en-US"/>
        </w:rPr>
        <w:t xml:space="preserve">Due to the similar nature of the statistical activities, all national or international statistical organisations face similar issues, namely: </w:t>
      </w:r>
    </w:p>
    <w:p w14:paraId="3000C726" w14:textId="1C4EADE1" w:rsidR="00C8206E" w:rsidRDefault="00C8206E" w:rsidP="00C8206E">
      <w:pPr>
        <w:pStyle w:val="ListBullet"/>
        <w:keepNext/>
        <w:numPr>
          <w:ilvl w:val="0"/>
          <w:numId w:val="3"/>
        </w:numPr>
        <w:spacing w:line="276" w:lineRule="auto"/>
        <w:ind w:left="709" w:hanging="283"/>
        <w:contextualSpacing w:val="0"/>
        <w:jc w:val="both"/>
        <w:rPr>
          <w:lang w:val="en-US"/>
        </w:rPr>
      </w:pPr>
      <w:r>
        <w:rPr>
          <w:lang w:val="en-US"/>
        </w:rPr>
        <w:t>standardi</w:t>
      </w:r>
      <w:r w:rsidR="00730FDA">
        <w:rPr>
          <w:lang w:val="en-US"/>
        </w:rPr>
        <w:t>s</w:t>
      </w:r>
      <w:r>
        <w:rPr>
          <w:lang w:val="en-US"/>
        </w:rPr>
        <w:t>ing statistical data and metadata content and structure across and within domains (e.g. similar concepts in wording can have a different content, different concept names and codes can refer to the same content, concepts and codes can be based on different structural rules)</w:t>
      </w:r>
    </w:p>
    <w:p w14:paraId="28E4D8BE"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reducing the reporting burden for data providers (providing data in the most efficient way: reporting data only once, or even stop reporting altogether and offering data through web services or data hubs)</w:t>
      </w:r>
    </w:p>
    <w:p w14:paraId="6E5BC5FD"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reducing development and maintenance costs</w:t>
      </w:r>
    </w:p>
    <w:p w14:paraId="51C77A5D"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delivering data faster by still maintaining high data quality</w:t>
      </w:r>
    </w:p>
    <w:p w14:paraId="6CAE1A93"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improving data quality through better and faster validation</w:t>
      </w:r>
    </w:p>
    <w:p w14:paraId="6E3E5C9B" w14:textId="01E56690" w:rsidR="00C8206E" w:rsidRDefault="00C8206E" w:rsidP="00C8206E">
      <w:pPr>
        <w:pStyle w:val="ListBullet"/>
        <w:numPr>
          <w:ilvl w:val="0"/>
          <w:numId w:val="3"/>
        </w:numPr>
        <w:spacing w:line="276" w:lineRule="auto"/>
        <w:ind w:left="709" w:hanging="283"/>
        <w:contextualSpacing w:val="0"/>
        <w:jc w:val="both"/>
        <w:rPr>
          <w:lang w:val="en-US"/>
        </w:rPr>
      </w:pPr>
      <w:r>
        <w:rPr>
          <w:lang w:val="en-US"/>
        </w:rPr>
        <w:t>improving harmoni</w:t>
      </w:r>
      <w:r w:rsidR="00730FDA">
        <w:rPr>
          <w:lang w:val="en-US"/>
        </w:rPr>
        <w:t>s</w:t>
      </w:r>
      <w:r>
        <w:rPr>
          <w:lang w:val="en-US"/>
        </w:rPr>
        <w:t>ation and streamlining of statistical business processes</w:t>
      </w:r>
    </w:p>
    <w:p w14:paraId="69739307"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addressing the increased demand for data</w:t>
      </w:r>
    </w:p>
    <w:p w14:paraId="11DC62F7"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 xml:space="preserve">making data collection simpler, less </w:t>
      </w:r>
      <w:r w:rsidRPr="004964B9">
        <w:t>labour</w:t>
      </w:r>
      <w:r>
        <w:rPr>
          <w:lang w:val="en-US"/>
        </w:rPr>
        <w:t>-intensive, less manual, and cheaper</w:t>
      </w:r>
    </w:p>
    <w:p w14:paraId="4ECD5507"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reducing the maintenance costs linked to different data collection channels (surveys, web queries, data files, metadata files)</w:t>
      </w:r>
    </w:p>
    <w:p w14:paraId="3643C955" w14:textId="7BAE1E0E" w:rsidR="00C8206E" w:rsidRDefault="00C8206E" w:rsidP="00C8206E">
      <w:pPr>
        <w:pStyle w:val="ListBullet"/>
        <w:keepNext/>
        <w:numPr>
          <w:ilvl w:val="0"/>
          <w:numId w:val="3"/>
        </w:numPr>
        <w:spacing w:line="276" w:lineRule="auto"/>
        <w:ind w:left="709" w:hanging="283"/>
        <w:contextualSpacing w:val="0"/>
        <w:jc w:val="both"/>
        <w:rPr>
          <w:lang w:val="en-US"/>
        </w:rPr>
      </w:pPr>
      <w:r>
        <w:rPr>
          <w:lang w:val="en-US"/>
        </w:rPr>
        <w:t xml:space="preserve">reducing the number of formats used for transmitting data (paper, MS-Excel sheets, </w:t>
      </w:r>
      <w:r w:rsidR="00173552">
        <w:rPr>
          <w:lang w:val="en-US"/>
        </w:rPr>
        <w:t xml:space="preserve">web forms, </w:t>
      </w:r>
      <w:r>
        <w:rPr>
          <w:lang w:val="en-US"/>
        </w:rPr>
        <w:t>flat files, etc.)</w:t>
      </w:r>
    </w:p>
    <w:p w14:paraId="618F88E9" w14:textId="77777777" w:rsidR="00C8206E" w:rsidRDefault="00C8206E" w:rsidP="00C8206E">
      <w:pPr>
        <w:pStyle w:val="ListBullet"/>
        <w:keepNext/>
        <w:numPr>
          <w:ilvl w:val="0"/>
          <w:numId w:val="3"/>
        </w:numPr>
        <w:spacing w:line="276" w:lineRule="auto"/>
        <w:ind w:left="709" w:hanging="283"/>
        <w:contextualSpacing w:val="0"/>
        <w:jc w:val="both"/>
        <w:rPr>
          <w:lang w:val="en-US"/>
        </w:rPr>
      </w:pPr>
      <w:r>
        <w:rPr>
          <w:lang w:val="en-US"/>
        </w:rPr>
        <w:t>reducing the number of media used for transmitting data (email, CD-ROMs, file uploads, etc.)</w:t>
      </w:r>
    </w:p>
    <w:p w14:paraId="5A8433FA" w14:textId="77777777" w:rsidR="00C8206E" w:rsidRDefault="00C8206E" w:rsidP="00C8206E">
      <w:pPr>
        <w:pStyle w:val="ListBullet"/>
        <w:numPr>
          <w:ilvl w:val="0"/>
          <w:numId w:val="3"/>
        </w:numPr>
        <w:spacing w:after="240" w:line="276" w:lineRule="auto"/>
        <w:ind w:left="709" w:hanging="283"/>
        <w:contextualSpacing w:val="0"/>
        <w:jc w:val="both"/>
        <w:rPr>
          <w:lang w:val="en-US"/>
        </w:rPr>
      </w:pPr>
      <w:r>
        <w:rPr>
          <w:lang w:val="en-US"/>
        </w:rPr>
        <w:t>reducing errors and inconsistencies resulting from the difficulty to validate and process unstructured or poorly structured data</w:t>
      </w:r>
    </w:p>
    <w:p w14:paraId="2C78634D" w14:textId="09D6C768" w:rsidR="00C8206E" w:rsidRDefault="00C8206E" w:rsidP="00BC6069">
      <w:pPr>
        <w:pStyle w:val="ListBullet"/>
        <w:numPr>
          <w:ilvl w:val="0"/>
          <w:numId w:val="0"/>
        </w:numPr>
        <w:spacing w:after="180" w:line="276" w:lineRule="auto"/>
        <w:contextualSpacing w:val="0"/>
        <w:jc w:val="both"/>
        <w:rPr>
          <w:lang w:val="en-US"/>
        </w:rPr>
      </w:pPr>
      <w:r>
        <w:rPr>
          <w:lang w:val="en-US"/>
        </w:rPr>
        <w:t>SDMX can respond to all</w:t>
      </w:r>
      <w:ins w:id="19" w:author="BARRACLOUGH David, STD/SAM" w:date="2019-12-10T17:17:00Z">
        <w:r w:rsidR="0046372B">
          <w:rPr>
            <w:lang w:val="en-US"/>
          </w:rPr>
          <w:t xml:space="preserve"> of</w:t>
        </w:r>
      </w:ins>
      <w:r>
        <w:rPr>
          <w:lang w:val="en-US"/>
        </w:rPr>
        <w:t xml:space="preserve"> these concerns as will be demonstrated below.</w:t>
      </w:r>
    </w:p>
    <w:p w14:paraId="3AFBD947" w14:textId="315757F1" w:rsidR="009E7F9A" w:rsidRDefault="009E7F9A" w:rsidP="00BC6069">
      <w:pPr>
        <w:pStyle w:val="ListBullet"/>
        <w:numPr>
          <w:ilvl w:val="0"/>
          <w:numId w:val="0"/>
        </w:numPr>
        <w:spacing w:after="180" w:line="276" w:lineRule="auto"/>
        <w:contextualSpacing w:val="0"/>
        <w:jc w:val="both"/>
        <w:rPr>
          <w:lang w:val="en-US"/>
        </w:rPr>
      </w:pPr>
      <w:r>
        <w:rPr>
          <w:lang w:val="en-US"/>
        </w:rPr>
        <w:t>Th</w:t>
      </w:r>
      <w:r w:rsidR="006407D2">
        <w:rPr>
          <w:lang w:val="en-US"/>
        </w:rPr>
        <w:t>is</w:t>
      </w:r>
      <w:r>
        <w:rPr>
          <w:lang w:val="en-US"/>
        </w:rPr>
        <w:t xml:space="preserve"> section presents various arguments that </w:t>
      </w:r>
      <w:r w:rsidR="00C8206E">
        <w:rPr>
          <w:lang w:val="en-US"/>
        </w:rPr>
        <w:t>can</w:t>
      </w:r>
      <w:r>
        <w:rPr>
          <w:lang w:val="en-US"/>
        </w:rPr>
        <w:t xml:space="preserve"> be used for drafting a business case for SDMX.  This list is not to be used "as is" because not all arguments will fit under all contexts.  Furthermore, as stated earlier, there can be several steps in an SDMX implementation.  Therefore, the number and type of arguments used will depend on the specific kind of implementation considered.  </w:t>
      </w:r>
      <w:r w:rsidR="006954F6">
        <w:rPr>
          <w:lang w:val="en-US"/>
        </w:rPr>
        <w:t>Broadly speaking t</w:t>
      </w:r>
      <w:r>
        <w:rPr>
          <w:lang w:val="en-US"/>
        </w:rPr>
        <w:t xml:space="preserve">he list below </w:t>
      </w:r>
      <w:r w:rsidR="006954F6">
        <w:rPr>
          <w:lang w:val="en-US"/>
        </w:rPr>
        <w:t>should be</w:t>
      </w:r>
      <w:r>
        <w:rPr>
          <w:lang w:val="en-US"/>
        </w:rPr>
        <w:t xml:space="preserve"> considered as a list of ingredients for making recipes, with the number of ingredients used depending on the complexity of the recipe chosen.  </w:t>
      </w:r>
    </w:p>
    <w:p w14:paraId="77D0C6A4" w14:textId="734BF9C9" w:rsidR="00A049BD" w:rsidRDefault="000267C3" w:rsidP="006407D2">
      <w:pPr>
        <w:pStyle w:val="ListBullet"/>
        <w:numPr>
          <w:ilvl w:val="0"/>
          <w:numId w:val="0"/>
        </w:numPr>
        <w:spacing w:after="60" w:line="276" w:lineRule="auto"/>
        <w:contextualSpacing w:val="0"/>
        <w:jc w:val="both"/>
        <w:rPr>
          <w:lang w:val="en-US"/>
        </w:rPr>
      </w:pPr>
      <w:r>
        <w:rPr>
          <w:lang w:val="en-US"/>
        </w:rPr>
        <w:t xml:space="preserve">In short </w:t>
      </w:r>
      <w:r w:rsidRPr="000267C3">
        <w:rPr>
          <w:lang w:val="en-US"/>
        </w:rPr>
        <w:t>SDMX is about changing from a multiple, diverse and complex exchan</w:t>
      </w:r>
      <w:r w:rsidR="00BC14DD">
        <w:rPr>
          <w:lang w:val="en-US"/>
        </w:rPr>
        <w:t>ge system, to a common, harmoni</w:t>
      </w:r>
      <w:r w:rsidR="00730FDA">
        <w:rPr>
          <w:lang w:val="en-US"/>
        </w:rPr>
        <w:t>s</w:t>
      </w:r>
      <w:r w:rsidRPr="000267C3">
        <w:rPr>
          <w:lang w:val="en-US"/>
        </w:rPr>
        <w:t>ed and standardi</w:t>
      </w:r>
      <w:r w:rsidR="00730FDA">
        <w:rPr>
          <w:lang w:val="en-US"/>
        </w:rPr>
        <w:t>s</w:t>
      </w:r>
      <w:r w:rsidRPr="000267C3">
        <w:rPr>
          <w:lang w:val="en-US"/>
        </w:rPr>
        <w:t>ed exchange system.</w:t>
      </w:r>
      <w:r w:rsidR="00835E61">
        <w:rPr>
          <w:lang w:val="en-US"/>
        </w:rPr>
        <w:t xml:space="preserve">  </w:t>
      </w:r>
      <w:r w:rsidR="006407D2">
        <w:rPr>
          <w:lang w:val="en-US"/>
        </w:rPr>
        <w:t>The main benefits of SDMX can be grouped into six major categories:</w:t>
      </w:r>
    </w:p>
    <w:p w14:paraId="27540936" w14:textId="51365BA7"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lang w:val="fr-BE"/>
        </w:rPr>
      </w:pPr>
      <w:r w:rsidRPr="006407D2">
        <w:rPr>
          <w:rFonts w:ascii="Times New Roman" w:hAnsi="Times New Roman"/>
          <w:sz w:val="24"/>
          <w:lang w:val="fr-BE"/>
        </w:rPr>
        <w:t>SDMX inspires trust</w:t>
      </w:r>
      <w:r>
        <w:rPr>
          <w:rFonts w:ascii="Times New Roman" w:hAnsi="Times New Roman"/>
          <w:sz w:val="24"/>
          <w:lang w:val="fr-BE"/>
        </w:rPr>
        <w:t xml:space="preserve">  </w:t>
      </w:r>
    </w:p>
    <w:p w14:paraId="5DF21230" w14:textId="706E12D0"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lang w:val="fr-BE"/>
        </w:rPr>
      </w:pPr>
      <w:r w:rsidRPr="006407D2">
        <w:rPr>
          <w:rFonts w:ascii="Times New Roman" w:hAnsi="Times New Roman"/>
          <w:sz w:val="24"/>
          <w:lang w:val="fr-BE"/>
        </w:rPr>
        <w:t>SDMX promotes standardisation</w:t>
      </w:r>
      <w:r w:rsidR="00730FDA">
        <w:rPr>
          <w:rFonts w:ascii="Times New Roman" w:hAnsi="Times New Roman"/>
          <w:sz w:val="24"/>
          <w:lang w:val="fr-BE"/>
        </w:rPr>
        <w:t xml:space="preserve">  </w:t>
      </w:r>
    </w:p>
    <w:p w14:paraId="2AB0B6C5" w14:textId="5325D13B"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lang w:val="fr-BE"/>
        </w:rPr>
      </w:pPr>
      <w:r>
        <w:rPr>
          <w:rFonts w:ascii="Times New Roman" w:hAnsi="Times New Roman"/>
          <w:sz w:val="24"/>
          <w:lang w:val="fr-BE"/>
        </w:rPr>
        <w:t>SDMX supports m</w:t>
      </w:r>
      <w:r w:rsidRPr="006407D2">
        <w:rPr>
          <w:rFonts w:ascii="Times New Roman" w:hAnsi="Times New Roman"/>
          <w:sz w:val="24"/>
          <w:lang w:val="fr-BE"/>
        </w:rPr>
        <w:t>odernisation</w:t>
      </w:r>
      <w:r>
        <w:rPr>
          <w:rFonts w:ascii="Times New Roman" w:hAnsi="Times New Roman"/>
          <w:sz w:val="24"/>
          <w:lang w:val="fr-BE"/>
        </w:rPr>
        <w:t xml:space="preserve"> </w:t>
      </w:r>
    </w:p>
    <w:p w14:paraId="58607CA8" w14:textId="47ABCC30"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rPr>
      </w:pPr>
      <w:r>
        <w:rPr>
          <w:rFonts w:ascii="Times New Roman" w:hAnsi="Times New Roman"/>
          <w:sz w:val="24"/>
        </w:rPr>
        <w:t>SDMX triggers m</w:t>
      </w:r>
      <w:r w:rsidRPr="006407D2">
        <w:rPr>
          <w:rFonts w:ascii="Times New Roman" w:hAnsi="Times New Roman"/>
          <w:sz w:val="24"/>
        </w:rPr>
        <w:t>ore timely and better quality data</w:t>
      </w:r>
      <w:r>
        <w:rPr>
          <w:rFonts w:ascii="Times New Roman" w:hAnsi="Times New Roman"/>
          <w:sz w:val="24"/>
        </w:rPr>
        <w:t xml:space="preserve">  </w:t>
      </w:r>
    </w:p>
    <w:p w14:paraId="089B11C0" w14:textId="2FFDADC6"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rPr>
      </w:pPr>
      <w:r>
        <w:rPr>
          <w:rFonts w:ascii="Times New Roman" w:hAnsi="Times New Roman"/>
          <w:sz w:val="24"/>
        </w:rPr>
        <w:t>SDMX r</w:t>
      </w:r>
      <w:r w:rsidRPr="006407D2">
        <w:rPr>
          <w:rFonts w:ascii="Times New Roman" w:hAnsi="Times New Roman"/>
          <w:sz w:val="24"/>
        </w:rPr>
        <w:t>educe</w:t>
      </w:r>
      <w:r>
        <w:rPr>
          <w:rFonts w:ascii="Times New Roman" w:hAnsi="Times New Roman"/>
          <w:sz w:val="24"/>
        </w:rPr>
        <w:t>s</w:t>
      </w:r>
      <w:r w:rsidRPr="006407D2">
        <w:rPr>
          <w:rFonts w:ascii="Times New Roman" w:hAnsi="Times New Roman"/>
          <w:sz w:val="24"/>
        </w:rPr>
        <w:t xml:space="preserve"> costs and reporting burden</w:t>
      </w:r>
      <w:r>
        <w:rPr>
          <w:rFonts w:ascii="Times New Roman" w:hAnsi="Times New Roman"/>
          <w:sz w:val="24"/>
        </w:rPr>
        <w:t xml:space="preserve">  </w:t>
      </w:r>
    </w:p>
    <w:p w14:paraId="4004A8A0" w14:textId="33CCC3C1" w:rsidR="006407D2" w:rsidRPr="006407D2" w:rsidRDefault="006407D2" w:rsidP="002972F5">
      <w:pPr>
        <w:pStyle w:val="ListParagraph"/>
        <w:numPr>
          <w:ilvl w:val="0"/>
          <w:numId w:val="7"/>
        </w:numPr>
        <w:tabs>
          <w:tab w:val="right" w:leader="underscore" w:pos="8280"/>
        </w:tabs>
        <w:jc w:val="both"/>
        <w:rPr>
          <w:rFonts w:ascii="Times New Roman" w:hAnsi="Times New Roman"/>
          <w:sz w:val="24"/>
        </w:rPr>
      </w:pPr>
      <w:r w:rsidRPr="006407D2">
        <w:rPr>
          <w:rFonts w:ascii="Times New Roman" w:hAnsi="Times New Roman"/>
          <w:sz w:val="24"/>
        </w:rPr>
        <w:t>SDMX removes barriers to implementation</w:t>
      </w:r>
      <w:r>
        <w:rPr>
          <w:rFonts w:ascii="Times New Roman" w:hAnsi="Times New Roman"/>
          <w:sz w:val="24"/>
        </w:rPr>
        <w:t xml:space="preserve">  </w:t>
      </w:r>
    </w:p>
    <w:p w14:paraId="4F636373" w14:textId="7326E9F7" w:rsidR="006407D2" w:rsidRPr="005B6E7D" w:rsidRDefault="006407D2" w:rsidP="006407D2">
      <w:pPr>
        <w:pStyle w:val="Heading2"/>
        <w:spacing w:before="360" w:after="240"/>
        <w:rPr>
          <w:rFonts w:ascii="Times New Roman" w:hAnsi="Times New Roman" w:cs="Times New Roman"/>
          <w:lang w:val="fr-BE"/>
        </w:rPr>
      </w:pPr>
      <w:bookmarkStart w:id="20" w:name="_Toc25230067"/>
      <w:r w:rsidRPr="005B6E7D">
        <w:rPr>
          <w:rFonts w:ascii="Times New Roman" w:hAnsi="Times New Roman" w:cs="Times New Roman"/>
          <w:lang w:val="fr-BE"/>
        </w:rPr>
        <w:t>Benefit 1 : SDMX inspires trust</w:t>
      </w:r>
      <w:bookmarkEnd w:id="20"/>
    </w:p>
    <w:p w14:paraId="36EA8B0A" w14:textId="5FA82C27" w:rsidR="00BC6069" w:rsidRDefault="00BC6069" w:rsidP="00C8206E">
      <w:pPr>
        <w:pStyle w:val="ListBullet"/>
        <w:numPr>
          <w:ilvl w:val="0"/>
          <w:numId w:val="0"/>
        </w:numPr>
        <w:spacing w:after="180" w:line="276" w:lineRule="auto"/>
        <w:contextualSpacing w:val="0"/>
        <w:jc w:val="both"/>
        <w:rPr>
          <w:lang w:val="en-US"/>
        </w:rPr>
      </w:pPr>
      <w:r w:rsidRPr="00BC6069">
        <w:rPr>
          <w:lang w:val="en-US"/>
        </w:rPr>
        <w:t xml:space="preserve">SDMX is a </w:t>
      </w:r>
      <w:r w:rsidRPr="009F1C22">
        <w:rPr>
          <w:b/>
          <w:lang w:val="en-US"/>
        </w:rPr>
        <w:t>global</w:t>
      </w:r>
      <w:r w:rsidRPr="00BC6069">
        <w:rPr>
          <w:lang w:val="en-US"/>
        </w:rPr>
        <w:t xml:space="preserve"> response that addresses how to improve the exchange of statistical data and metadata. </w:t>
      </w:r>
      <w:r w:rsidR="007B74E5">
        <w:rPr>
          <w:lang w:val="en-US"/>
        </w:rPr>
        <w:t xml:space="preserve"> The seven international organis</w:t>
      </w:r>
      <w:r w:rsidRPr="00BC6069">
        <w:rPr>
          <w:lang w:val="en-US"/>
        </w:rPr>
        <w:t xml:space="preserve">ations sponsoring SDMX are the major official statistical data producers, and they are collaborating closely with countries throughout the world.  The SDMX sponsors are the Bank for International Settlements (BIS), the European Central Bank (ECB), the Statistical Office of the European Union (EUROSTAT), the International </w:t>
      </w:r>
      <w:r w:rsidR="007B74E5">
        <w:rPr>
          <w:lang w:val="en-US"/>
        </w:rPr>
        <w:t>Monetary Fund (IMF), the Organis</w:t>
      </w:r>
      <w:r w:rsidRPr="00BC6069">
        <w:rPr>
          <w:lang w:val="en-US"/>
        </w:rPr>
        <w:t xml:space="preserve">ation for Economic Co-operation and Development (OECD), the United Nations (UN), and the World Bank.  </w:t>
      </w:r>
    </w:p>
    <w:p w14:paraId="3EA1D18E" w14:textId="05EE521C" w:rsidR="009F1C22" w:rsidRPr="006105C1" w:rsidRDefault="006105C1" w:rsidP="00C8206E">
      <w:pPr>
        <w:pStyle w:val="ListBullet"/>
        <w:numPr>
          <w:ilvl w:val="0"/>
          <w:numId w:val="0"/>
        </w:numPr>
        <w:spacing w:after="180" w:line="276" w:lineRule="auto"/>
        <w:contextualSpacing w:val="0"/>
        <w:jc w:val="both"/>
        <w:rPr>
          <w:lang w:val="en-US"/>
        </w:rPr>
      </w:pPr>
      <w:r w:rsidRPr="006105C1" w:rsidDel="009F1C22">
        <w:rPr>
          <w:lang w:val="en-US"/>
        </w:rPr>
        <w:t xml:space="preserve">SDMX is here to stay.  </w:t>
      </w:r>
      <w:r w:rsidRPr="006105C1" w:rsidDel="009F1C22">
        <w:rPr>
          <w:b/>
          <w:lang w:val="en-US"/>
        </w:rPr>
        <w:t>Stability</w:t>
      </w:r>
      <w:r w:rsidRPr="006105C1" w:rsidDel="009F1C22">
        <w:rPr>
          <w:lang w:val="en-US"/>
        </w:rPr>
        <w:t xml:space="preserve"> for the long run is guaranteed by the commitment taken by the sponsor organi</w:t>
      </w:r>
      <w:r>
        <w:rPr>
          <w:lang w:val="en-US"/>
        </w:rPr>
        <w:t>s</w:t>
      </w:r>
      <w:r w:rsidRPr="006105C1" w:rsidDel="009F1C22">
        <w:rPr>
          <w:lang w:val="en-US"/>
        </w:rPr>
        <w:t>ations, and their strong and continuous involvement in SDMX for more than 15 years now.</w:t>
      </w:r>
      <w:r w:rsidR="0066064E">
        <w:rPr>
          <w:lang w:val="en-US"/>
        </w:rPr>
        <w:t xml:space="preserve">  </w:t>
      </w:r>
    </w:p>
    <w:p w14:paraId="6DBD9928" w14:textId="527C83A7" w:rsidR="009F1C22" w:rsidRDefault="009F1C22" w:rsidP="00C8206E">
      <w:pPr>
        <w:pStyle w:val="ListBullet"/>
        <w:numPr>
          <w:ilvl w:val="0"/>
          <w:numId w:val="0"/>
        </w:numPr>
        <w:spacing w:after="180" w:line="276" w:lineRule="auto"/>
        <w:contextualSpacing w:val="0"/>
        <w:jc w:val="both"/>
        <w:rPr>
          <w:lang w:val="en-US"/>
        </w:rPr>
      </w:pPr>
      <w:r w:rsidRPr="009F1C22">
        <w:rPr>
          <w:lang w:val="en-US"/>
        </w:rPr>
        <w:t xml:space="preserve">The reputation of the SDMX sponsors and their commitment to fundamental principles governing official statistics, such as the </w:t>
      </w:r>
      <w:hyperlink r:id="rId13" w:history="1">
        <w:r w:rsidRPr="009F1C22">
          <w:rPr>
            <w:rStyle w:val="Hyperlink"/>
            <w:lang w:val="en-US"/>
          </w:rPr>
          <w:t>United Nations Fundamental Principles of National Officia</w:t>
        </w:r>
        <w:r w:rsidR="00173552">
          <w:rPr>
            <w:rStyle w:val="Hyperlink"/>
            <w:lang w:val="en-US"/>
          </w:rPr>
          <w:t>l Statistics</w:t>
        </w:r>
      </w:hyperlink>
      <w:r w:rsidRPr="009F1C22">
        <w:rPr>
          <w:lang w:val="en-US"/>
        </w:rPr>
        <w:t xml:space="preserve">, the </w:t>
      </w:r>
      <w:hyperlink r:id="rId14" w:history="1">
        <w:r w:rsidRPr="009F1C22">
          <w:rPr>
            <w:rStyle w:val="Hyperlink"/>
            <w:lang w:val="en-US"/>
          </w:rPr>
          <w:t>African Charter on Statistics</w:t>
        </w:r>
      </w:hyperlink>
      <w:r w:rsidRPr="009F1C22">
        <w:rPr>
          <w:lang w:val="en-US"/>
        </w:rPr>
        <w:t xml:space="preserve">, the </w:t>
      </w:r>
      <w:hyperlink r:id="rId15" w:history="1">
        <w:r w:rsidRPr="009F1C22">
          <w:rPr>
            <w:rStyle w:val="Hyperlink"/>
            <w:lang w:val="en-US"/>
          </w:rPr>
          <w:t>Code of Good Practice in Statistics for Latin America and the Caribbean</w:t>
        </w:r>
      </w:hyperlink>
      <w:r w:rsidRPr="009F1C22">
        <w:rPr>
          <w:lang w:val="en-US"/>
        </w:rPr>
        <w:t xml:space="preserve">, the </w:t>
      </w:r>
      <w:hyperlink r:id="rId16" w:history="1">
        <w:r w:rsidRPr="009F1C22">
          <w:rPr>
            <w:rStyle w:val="Hyperlink"/>
            <w:lang w:val="en-US"/>
          </w:rPr>
          <w:t>European Statistics Code of Practice</w:t>
        </w:r>
      </w:hyperlink>
      <w:r w:rsidRPr="009F1C22">
        <w:rPr>
          <w:lang w:val="en-US"/>
        </w:rPr>
        <w:t xml:space="preserve">, </w:t>
      </w:r>
      <w:r w:rsidRPr="009F1C22">
        <w:rPr>
          <w:b/>
          <w:lang w:val="en-US"/>
        </w:rPr>
        <w:t>foster trust</w:t>
      </w:r>
      <w:r w:rsidRPr="009F1C22">
        <w:rPr>
          <w:lang w:val="en-US"/>
        </w:rPr>
        <w:t xml:space="preserve"> into the standard.  These fundamental principles aim to ensure that statistics p</w:t>
      </w:r>
      <w:r w:rsidR="007B74E5">
        <w:rPr>
          <w:lang w:val="en-US"/>
        </w:rPr>
        <w:t>roduced by international organis</w:t>
      </w:r>
      <w:r w:rsidRPr="009F1C22">
        <w:rPr>
          <w:lang w:val="en-US"/>
        </w:rPr>
        <w:t>ations are not only relevant, timely and accurate but also comply with strict professional principles.</w:t>
      </w:r>
      <w:r w:rsidR="0066064E">
        <w:rPr>
          <w:lang w:val="en-US"/>
        </w:rPr>
        <w:t xml:space="preserve">  </w:t>
      </w:r>
    </w:p>
    <w:p w14:paraId="09BAF5F9" w14:textId="3B44E7C9" w:rsidR="0066064E" w:rsidRDefault="0066064E" w:rsidP="00C8206E">
      <w:pPr>
        <w:pStyle w:val="ListBullet"/>
        <w:numPr>
          <w:ilvl w:val="0"/>
          <w:numId w:val="0"/>
        </w:numPr>
        <w:spacing w:after="180" w:line="276" w:lineRule="auto"/>
        <w:contextualSpacing w:val="0"/>
        <w:jc w:val="both"/>
        <w:rPr>
          <w:lang w:val="en-US"/>
        </w:rPr>
      </w:pPr>
      <w:r w:rsidRPr="0066064E">
        <w:rPr>
          <w:lang w:val="en-US"/>
        </w:rPr>
        <w:t>SDMX has a strong</w:t>
      </w:r>
      <w:r w:rsidR="00730FDA">
        <w:rPr>
          <w:lang w:val="en-US"/>
        </w:rPr>
        <w:t xml:space="preserve"> and well established</w:t>
      </w:r>
      <w:r w:rsidRPr="0066064E">
        <w:rPr>
          <w:lang w:val="en-US"/>
        </w:rPr>
        <w:t xml:space="preserve"> </w:t>
      </w:r>
      <w:r w:rsidRPr="0066064E">
        <w:rPr>
          <w:b/>
          <w:lang w:val="en-US"/>
        </w:rPr>
        <w:t>governance</w:t>
      </w:r>
      <w:r w:rsidR="007B74E5">
        <w:rPr>
          <w:lang w:val="en-US"/>
        </w:rPr>
        <w:t>.  The SDMX sponsor organis</w:t>
      </w:r>
      <w:r w:rsidRPr="0066064E">
        <w:rPr>
          <w:lang w:val="en-US"/>
        </w:rPr>
        <w:t xml:space="preserve">ations have put in place a governance model with various levels of responsibilities: the Sponsors Committee for the strategic decisions, the Secretariat for the operational management, and two working groups (the Technical Working Group and the Statistical Working Group) for the development of the technical standard and the statistical guidelines.  These two groups strive to be as reactive and proactive as possible, meaning that SDMX is basically </w:t>
      </w:r>
      <w:r w:rsidRPr="0066064E">
        <w:rPr>
          <w:b/>
          <w:lang w:val="en-US"/>
        </w:rPr>
        <w:t>driven by users</w:t>
      </w:r>
      <w:r w:rsidR="00730FDA">
        <w:rPr>
          <w:b/>
          <w:lang w:val="en-US"/>
        </w:rPr>
        <w:t>'</w:t>
      </w:r>
      <w:r w:rsidRPr="0066064E">
        <w:rPr>
          <w:b/>
          <w:lang w:val="en-US"/>
        </w:rPr>
        <w:t xml:space="preserve"> needs</w:t>
      </w:r>
      <w:r w:rsidRPr="0066064E">
        <w:rPr>
          <w:lang w:val="en-US"/>
        </w:rPr>
        <w:t>.  SDMX also provides a proven governance model to manage the life-cycle of a domain</w:t>
      </w:r>
      <w:r w:rsidR="00730FDA" w:rsidRPr="00730FDA">
        <w:rPr>
          <w:lang w:val="en-US"/>
        </w:rPr>
        <w:t>'</w:t>
      </w:r>
      <w:r w:rsidRPr="0066064E">
        <w:rPr>
          <w:lang w:val="en-US"/>
        </w:rPr>
        <w:t>s SDMX artefacts.</w:t>
      </w:r>
      <w:r>
        <w:rPr>
          <w:lang w:val="en-US"/>
        </w:rPr>
        <w:t xml:space="preserve">  </w:t>
      </w:r>
    </w:p>
    <w:p w14:paraId="692A9F1D" w14:textId="4220CF57" w:rsidR="0066064E" w:rsidRDefault="0066064E" w:rsidP="00C8206E">
      <w:pPr>
        <w:pStyle w:val="ListBullet"/>
        <w:numPr>
          <w:ilvl w:val="0"/>
          <w:numId w:val="0"/>
        </w:numPr>
        <w:spacing w:after="180" w:line="276" w:lineRule="auto"/>
        <w:contextualSpacing w:val="0"/>
        <w:jc w:val="both"/>
        <w:rPr>
          <w:lang w:val="en-US"/>
        </w:rPr>
      </w:pPr>
      <w:r w:rsidRPr="0066064E">
        <w:rPr>
          <w:lang w:val="en-US"/>
        </w:rPr>
        <w:t xml:space="preserve">SDMX is an </w:t>
      </w:r>
      <w:hyperlink r:id="rId17" w:history="1">
        <w:r w:rsidRPr="0066064E">
          <w:rPr>
            <w:rStyle w:val="Hyperlink"/>
            <w:b/>
            <w:lang w:val="en-US"/>
          </w:rPr>
          <w:t xml:space="preserve">ISO </w:t>
        </w:r>
        <w:r w:rsidRPr="00C8206E">
          <w:t>standard</w:t>
        </w:r>
      </w:hyperlink>
      <w:r w:rsidRPr="0066064E">
        <w:rPr>
          <w:lang w:val="en-US"/>
        </w:rPr>
        <w:t xml:space="preserve"> (17369:2013).  The International Organization for Standardization (ISO) was founded with the idea of answering a fundamental question: "What is the best way of doing this?"  International standards mean that users can have confidence that products are reliable and of good quality.  They can also help ensure that separate practical implementations (e.g. IT modules/applications supporting statistical production) are harmoni</w:t>
      </w:r>
      <w:r w:rsidR="00730FDA">
        <w:rPr>
          <w:lang w:val="en-US"/>
        </w:rPr>
        <w:t>s</w:t>
      </w:r>
      <w:r w:rsidRPr="0066064E">
        <w:rPr>
          <w:lang w:val="en-US"/>
        </w:rPr>
        <w:t>ed in terms of inputs and outputs, can interoperate with each other, and could successfully be developed collaboratively and then shared among agencies.  Furthermore, international standards also facilitate international comparability of statistics.</w:t>
      </w:r>
      <w:r>
        <w:rPr>
          <w:lang w:val="en-US"/>
        </w:rPr>
        <w:t xml:space="preserve">  </w:t>
      </w:r>
    </w:p>
    <w:p w14:paraId="607C83B1" w14:textId="00C56208" w:rsidR="0066064E" w:rsidRDefault="0066064E" w:rsidP="00C8206E">
      <w:pPr>
        <w:pStyle w:val="ListBullet"/>
        <w:numPr>
          <w:ilvl w:val="0"/>
          <w:numId w:val="0"/>
        </w:numPr>
        <w:spacing w:after="180" w:line="276" w:lineRule="auto"/>
        <w:contextualSpacing w:val="0"/>
        <w:jc w:val="both"/>
        <w:rPr>
          <w:lang w:val="en-US"/>
        </w:rPr>
      </w:pPr>
      <w:r w:rsidRPr="0066064E">
        <w:rPr>
          <w:lang w:val="en-US"/>
        </w:rPr>
        <w:t xml:space="preserve">SDMX is a standard based on </w:t>
      </w:r>
      <w:r w:rsidRPr="0066064E">
        <w:rPr>
          <w:b/>
          <w:lang w:val="en-US"/>
        </w:rPr>
        <w:t>shared experiences</w:t>
      </w:r>
      <w:r w:rsidRPr="0066064E">
        <w:rPr>
          <w:lang w:val="en-US"/>
        </w:rPr>
        <w:t xml:space="preserve"> among t</w:t>
      </w:r>
      <w:r w:rsidR="007B74E5">
        <w:rPr>
          <w:lang w:val="en-US"/>
        </w:rPr>
        <w:t>he sponsor international organis</w:t>
      </w:r>
      <w:r w:rsidRPr="0066064E">
        <w:rPr>
          <w:lang w:val="en-US"/>
        </w:rPr>
        <w:t xml:space="preserve">ations and their constituencies.  </w:t>
      </w:r>
    </w:p>
    <w:p w14:paraId="5702B3BB" w14:textId="3E472E36" w:rsidR="0066064E" w:rsidRDefault="0066064E" w:rsidP="00C8206E">
      <w:pPr>
        <w:pStyle w:val="ListBullet"/>
        <w:numPr>
          <w:ilvl w:val="0"/>
          <w:numId w:val="0"/>
        </w:numPr>
        <w:spacing w:after="180" w:line="276" w:lineRule="auto"/>
        <w:contextualSpacing w:val="0"/>
        <w:jc w:val="both"/>
        <w:rPr>
          <w:lang w:val="en-US"/>
        </w:rPr>
      </w:pPr>
      <w:r w:rsidRPr="0066064E">
        <w:rPr>
          <w:lang w:val="en-US"/>
        </w:rPr>
        <w:t xml:space="preserve">SDMX is </w:t>
      </w:r>
      <w:r w:rsidRPr="0066064E">
        <w:rPr>
          <w:b/>
          <w:lang w:val="en-US"/>
        </w:rPr>
        <w:t>specifically targeted to the needs of official statistics</w:t>
      </w:r>
      <w:r w:rsidRPr="0066064E">
        <w:rPr>
          <w:lang w:val="en-US"/>
        </w:rPr>
        <w:t xml:space="preserve"> with all the necessary metadata involved.  The use of an XML-based, easy to parse, internet-based language with extensive support for statistical metadata is clearly an advantage above sending </w:t>
      </w:r>
      <w:ins w:id="21" w:author="BARRACLOUGH David, STD/SAM" w:date="2019-12-10T17:19:00Z">
        <w:r w:rsidR="0046372B">
          <w:rPr>
            <w:lang w:val="en-US"/>
          </w:rPr>
          <w:t xml:space="preserve">data </w:t>
        </w:r>
      </w:ins>
      <w:del w:id="22" w:author="BARRACLOUGH David, STD/SAM" w:date="2019-12-10T17:19:00Z">
        <w:r w:rsidRPr="0066064E" w:rsidDel="0046372B">
          <w:rPr>
            <w:lang w:val="en-US"/>
          </w:rPr>
          <w:delText xml:space="preserve">excel sheets or csv files by </w:delText>
        </w:r>
      </w:del>
      <w:ins w:id="23" w:author="BARRACLOUGH David, STD/SAM" w:date="2019-12-10T17:19:00Z">
        <w:r w:rsidR="0046372B">
          <w:rPr>
            <w:lang w:val="en-US"/>
          </w:rPr>
          <w:t xml:space="preserve">files by </w:t>
        </w:r>
      </w:ins>
      <w:r w:rsidRPr="0066064E">
        <w:rPr>
          <w:lang w:val="en-US"/>
        </w:rPr>
        <w:t>email, referring to loosely coupled metadata specifications.</w:t>
      </w:r>
      <w:r w:rsidR="00C50F7E">
        <w:rPr>
          <w:lang w:val="en-US"/>
        </w:rPr>
        <w:t xml:space="preserve">  </w:t>
      </w:r>
    </w:p>
    <w:p w14:paraId="758EAAC1" w14:textId="1DFFB55D" w:rsidR="00C50F7E" w:rsidRDefault="00C50F7E" w:rsidP="00C8206E">
      <w:pPr>
        <w:pStyle w:val="ListBullet"/>
        <w:numPr>
          <w:ilvl w:val="0"/>
          <w:numId w:val="0"/>
        </w:numPr>
        <w:spacing w:after="180" w:line="276" w:lineRule="auto"/>
        <w:contextualSpacing w:val="0"/>
        <w:jc w:val="both"/>
      </w:pPr>
      <w:r w:rsidRPr="00C50F7E">
        <w:t xml:space="preserve">SDMX and its </w:t>
      </w:r>
      <w:r w:rsidRPr="00C50F7E">
        <w:rPr>
          <w:lang w:val="en-US"/>
        </w:rPr>
        <w:t>sponsoring</w:t>
      </w:r>
      <w:r w:rsidRPr="00C50F7E">
        <w:t xml:space="preserve"> organi</w:t>
      </w:r>
      <w:r w:rsidR="007B74E5">
        <w:t>s</w:t>
      </w:r>
      <w:r w:rsidRPr="00C50F7E">
        <w:t>ations provide capacity building and training</w:t>
      </w:r>
      <w:r w:rsidR="00B66D0F">
        <w:t xml:space="preserve"> in various forms (</w:t>
      </w:r>
      <w:r w:rsidR="00BC1BD1">
        <w:t xml:space="preserve">dedicated websites, </w:t>
      </w:r>
      <w:r w:rsidR="00B66D0F">
        <w:t xml:space="preserve">videos, webinars, </w:t>
      </w:r>
      <w:r w:rsidR="00720280">
        <w:t>international</w:t>
      </w:r>
      <w:r w:rsidR="00B66D0F">
        <w:t xml:space="preserve"> conferences)</w:t>
      </w:r>
      <w:r w:rsidRPr="00C50F7E">
        <w:t>.</w:t>
      </w:r>
      <w:r>
        <w:t xml:space="preserve">  </w:t>
      </w:r>
    </w:p>
    <w:p w14:paraId="34274F2F" w14:textId="2AF9F030" w:rsidR="002301BC" w:rsidRPr="002301BC" w:rsidRDefault="002301BC" w:rsidP="002301BC">
      <w:pPr>
        <w:pStyle w:val="Heading2"/>
        <w:spacing w:before="360" w:after="240"/>
        <w:rPr>
          <w:rFonts w:ascii="Times New Roman" w:hAnsi="Times New Roman" w:cs="Times New Roman"/>
          <w:lang w:val="en-US"/>
        </w:rPr>
      </w:pPr>
      <w:bookmarkStart w:id="24" w:name="_Toc25230068"/>
      <w:r w:rsidRPr="002301BC">
        <w:rPr>
          <w:rFonts w:ascii="Times New Roman" w:hAnsi="Times New Roman" w:cs="Times New Roman"/>
          <w:lang w:val="en-US"/>
        </w:rPr>
        <w:t xml:space="preserve">Benefit </w:t>
      </w:r>
      <w:r>
        <w:rPr>
          <w:rFonts w:ascii="Times New Roman" w:hAnsi="Times New Roman" w:cs="Times New Roman"/>
          <w:lang w:val="en-US"/>
        </w:rPr>
        <w:t>2</w:t>
      </w:r>
      <w:r w:rsidRPr="002301BC">
        <w:rPr>
          <w:rFonts w:ascii="Times New Roman" w:hAnsi="Times New Roman" w:cs="Times New Roman"/>
          <w:lang w:val="en-US"/>
        </w:rPr>
        <w:t xml:space="preserve"> : SDMX </w:t>
      </w:r>
      <w:r>
        <w:rPr>
          <w:rFonts w:ascii="Times New Roman" w:hAnsi="Times New Roman" w:cs="Times New Roman"/>
          <w:lang w:val="en-US"/>
        </w:rPr>
        <w:t>promotes standardisation</w:t>
      </w:r>
      <w:bookmarkEnd w:id="24"/>
    </w:p>
    <w:p w14:paraId="631583D5" w14:textId="2B6F7B0E" w:rsidR="002301BC" w:rsidRDefault="002301BC" w:rsidP="00C8206E">
      <w:pPr>
        <w:pStyle w:val="ListBullet"/>
        <w:numPr>
          <w:ilvl w:val="0"/>
          <w:numId w:val="0"/>
        </w:numPr>
        <w:spacing w:after="180" w:line="276" w:lineRule="auto"/>
        <w:contextualSpacing w:val="0"/>
        <w:jc w:val="both"/>
        <w:rPr>
          <w:sz w:val="28"/>
          <w:lang w:val="en-US"/>
        </w:rPr>
      </w:pPr>
      <w:r w:rsidRPr="002301BC">
        <w:rPr>
          <w:lang w:val="en-US"/>
        </w:rPr>
        <w:t xml:space="preserve">SDMX provides a </w:t>
      </w:r>
      <w:r w:rsidR="00730FDA">
        <w:rPr>
          <w:b/>
          <w:lang w:val="en-US"/>
        </w:rPr>
        <w:t>standardis</w:t>
      </w:r>
      <w:r w:rsidRPr="002301BC">
        <w:rPr>
          <w:b/>
          <w:lang w:val="en-US"/>
        </w:rPr>
        <w:t>ed</w:t>
      </w:r>
      <w:r w:rsidRPr="002301BC">
        <w:rPr>
          <w:lang w:val="en-US"/>
        </w:rPr>
        <w:t xml:space="preserve"> way of organi</w:t>
      </w:r>
      <w:r w:rsidR="00730FDA">
        <w:rPr>
          <w:lang w:val="en-US"/>
        </w:rPr>
        <w:t>s</w:t>
      </w:r>
      <w:r w:rsidRPr="002301BC">
        <w:rPr>
          <w:lang w:val="en-US"/>
        </w:rPr>
        <w:t>ing and exchanging data</w:t>
      </w:r>
      <w:r w:rsidR="00965404">
        <w:rPr>
          <w:lang w:val="en-US"/>
        </w:rPr>
        <w:t xml:space="preserve"> and metadata</w:t>
      </w:r>
      <w:r w:rsidRPr="002301BC">
        <w:rPr>
          <w:lang w:val="en-US"/>
        </w:rPr>
        <w:t>, enabling interoperable implementations within and between systems concerned with the exchange, reporting and dissemination of statistical data and related metadata.</w:t>
      </w:r>
      <w:r w:rsidRPr="002301BC">
        <w:rPr>
          <w:sz w:val="28"/>
          <w:lang w:val="en-US"/>
        </w:rPr>
        <w:t xml:space="preserve">  </w:t>
      </w:r>
    </w:p>
    <w:p w14:paraId="27B29CB3" w14:textId="77777777" w:rsidR="005938A3" w:rsidRPr="003B017C" w:rsidRDefault="005938A3" w:rsidP="00173552">
      <w:pPr>
        <w:pStyle w:val="ListBullet"/>
        <w:numPr>
          <w:ilvl w:val="0"/>
          <w:numId w:val="0"/>
        </w:numPr>
        <w:spacing w:after="120" w:line="276" w:lineRule="auto"/>
        <w:contextualSpacing w:val="0"/>
        <w:jc w:val="both"/>
        <w:rPr>
          <w:lang w:val="en-US"/>
        </w:rPr>
      </w:pPr>
      <w:r>
        <w:t xml:space="preserve">SDMX provides a </w:t>
      </w:r>
      <w:r w:rsidRPr="00C8206E">
        <w:rPr>
          <w:lang w:val="en-US"/>
        </w:rPr>
        <w:t>common</w:t>
      </w:r>
      <w:r w:rsidRPr="003B017C">
        <w:rPr>
          <w:b/>
        </w:rPr>
        <w:t xml:space="preserve"> information model</w:t>
      </w:r>
      <w:r>
        <w:t xml:space="preserve"> for describing statistical data in an environment where there is a wide range of different data models and transmission formats used for the exchange of data and metadata.  </w:t>
      </w:r>
    </w:p>
    <w:p w14:paraId="0A325858"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is not the syntax, but the i</w:t>
      </w:r>
      <w:r w:rsidRPr="003B017C">
        <w:rPr>
          <w:rFonts w:ascii="Times New Roman" w:hAnsi="Times New Roman"/>
          <w:sz w:val="24"/>
          <w:szCs w:val="24"/>
        </w:rPr>
        <w:t xml:space="preserve">nformation </w:t>
      </w:r>
      <w:r>
        <w:rPr>
          <w:rFonts w:ascii="Times New Roman" w:hAnsi="Times New Roman"/>
          <w:sz w:val="24"/>
          <w:szCs w:val="24"/>
        </w:rPr>
        <w:t>m</w:t>
      </w:r>
      <w:r w:rsidRPr="003B017C">
        <w:rPr>
          <w:rFonts w:ascii="Times New Roman" w:hAnsi="Times New Roman"/>
          <w:sz w:val="24"/>
          <w:szCs w:val="24"/>
        </w:rPr>
        <w:t xml:space="preserve">odel that is the power behind SDMX; </w:t>
      </w:r>
      <w:r>
        <w:rPr>
          <w:rFonts w:ascii="Times New Roman" w:hAnsi="Times New Roman"/>
          <w:sz w:val="24"/>
          <w:szCs w:val="24"/>
        </w:rPr>
        <w:t xml:space="preserve">it </w:t>
      </w:r>
      <w:r w:rsidRPr="003B017C">
        <w:rPr>
          <w:rFonts w:ascii="Times New Roman" w:hAnsi="Times New Roman"/>
          <w:sz w:val="24"/>
          <w:szCs w:val="24"/>
        </w:rPr>
        <w:t>is syntax</w:t>
      </w:r>
      <w:r>
        <w:rPr>
          <w:rFonts w:ascii="Times New Roman" w:hAnsi="Times New Roman"/>
          <w:sz w:val="24"/>
          <w:szCs w:val="24"/>
        </w:rPr>
        <w:t>-</w:t>
      </w:r>
      <w:r w:rsidRPr="003B017C">
        <w:rPr>
          <w:rFonts w:ascii="Times New Roman" w:hAnsi="Times New Roman"/>
          <w:sz w:val="24"/>
          <w:szCs w:val="24"/>
        </w:rPr>
        <w:t xml:space="preserve"> and format</w:t>
      </w:r>
      <w:r>
        <w:rPr>
          <w:rFonts w:ascii="Times New Roman" w:hAnsi="Times New Roman"/>
          <w:sz w:val="24"/>
          <w:szCs w:val="24"/>
        </w:rPr>
        <w:t>-</w:t>
      </w:r>
      <w:r w:rsidRPr="003B017C">
        <w:rPr>
          <w:rFonts w:ascii="Times New Roman" w:hAnsi="Times New Roman"/>
          <w:sz w:val="24"/>
          <w:szCs w:val="24"/>
        </w:rPr>
        <w:t>agnostic</w:t>
      </w:r>
      <w:r>
        <w:rPr>
          <w:rFonts w:ascii="Times New Roman" w:hAnsi="Times New Roman"/>
          <w:sz w:val="24"/>
          <w:szCs w:val="24"/>
        </w:rPr>
        <w:t>,</w:t>
      </w:r>
      <w:r w:rsidRPr="003B017C">
        <w:rPr>
          <w:rFonts w:ascii="Times New Roman" w:hAnsi="Times New Roman"/>
          <w:sz w:val="24"/>
          <w:szCs w:val="24"/>
        </w:rPr>
        <w:t xml:space="preserve"> and consequently most processes and functions can be developed around the model, and not around the syntaxes</w:t>
      </w:r>
      <w:r>
        <w:rPr>
          <w:rFonts w:ascii="Times New Roman" w:hAnsi="Times New Roman"/>
          <w:sz w:val="24"/>
          <w:szCs w:val="24"/>
        </w:rPr>
        <w:t>;</w:t>
      </w:r>
    </w:p>
    <w:p w14:paraId="4873EF3A"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p</w:t>
      </w:r>
      <w:r w:rsidRPr="003B017C">
        <w:rPr>
          <w:rFonts w:ascii="Times New Roman" w:hAnsi="Times New Roman"/>
          <w:sz w:val="24"/>
          <w:szCs w:val="24"/>
        </w:rPr>
        <w:t>rovides a common terminology (concepts, code lists)</w:t>
      </w:r>
      <w:r>
        <w:rPr>
          <w:rFonts w:ascii="Times New Roman" w:hAnsi="Times New Roman"/>
          <w:sz w:val="24"/>
          <w:szCs w:val="24"/>
        </w:rPr>
        <w:t xml:space="preserve">; </w:t>
      </w:r>
    </w:p>
    <w:p w14:paraId="22AD53F2"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c</w:t>
      </w:r>
      <w:r w:rsidRPr="003B017C">
        <w:rPr>
          <w:rFonts w:ascii="Times New Roman" w:hAnsi="Times New Roman"/>
          <w:sz w:val="24"/>
          <w:szCs w:val="24"/>
        </w:rPr>
        <w:t xml:space="preserve">an describe data </w:t>
      </w:r>
      <w:r>
        <w:rPr>
          <w:rFonts w:ascii="Times New Roman" w:hAnsi="Times New Roman"/>
          <w:sz w:val="24"/>
          <w:szCs w:val="24"/>
        </w:rPr>
        <w:t xml:space="preserve">and metadata </w:t>
      </w:r>
      <w:r w:rsidRPr="003B017C">
        <w:rPr>
          <w:rFonts w:ascii="Times New Roman" w:hAnsi="Times New Roman"/>
          <w:sz w:val="24"/>
          <w:szCs w:val="24"/>
        </w:rPr>
        <w:t>in any statistical domain</w:t>
      </w:r>
      <w:r>
        <w:rPr>
          <w:rFonts w:ascii="Times New Roman" w:hAnsi="Times New Roman"/>
          <w:sz w:val="24"/>
          <w:szCs w:val="24"/>
        </w:rPr>
        <w:t xml:space="preserve">; </w:t>
      </w:r>
    </w:p>
    <w:p w14:paraId="6E7A3684"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m</w:t>
      </w:r>
      <w:r w:rsidRPr="003B017C">
        <w:rPr>
          <w:rFonts w:ascii="Times New Roman" w:hAnsi="Times New Roman"/>
          <w:sz w:val="24"/>
          <w:szCs w:val="24"/>
        </w:rPr>
        <w:t>akes tool development much easier</w:t>
      </w:r>
      <w:r>
        <w:rPr>
          <w:rFonts w:ascii="Times New Roman" w:hAnsi="Times New Roman"/>
          <w:sz w:val="24"/>
          <w:szCs w:val="24"/>
        </w:rPr>
        <w:t xml:space="preserve">; </w:t>
      </w:r>
    </w:p>
    <w:p w14:paraId="618A4A5B"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o</w:t>
      </w:r>
      <w:r w:rsidRPr="003B017C">
        <w:rPr>
          <w:rFonts w:ascii="Times New Roman" w:hAnsi="Times New Roman"/>
          <w:sz w:val="24"/>
          <w:szCs w:val="24"/>
        </w:rPr>
        <w:t xml:space="preserve">bjects are fit-for-purpose: </w:t>
      </w:r>
      <w:r>
        <w:rPr>
          <w:rFonts w:ascii="Times New Roman" w:hAnsi="Times New Roman"/>
          <w:sz w:val="24"/>
          <w:szCs w:val="24"/>
        </w:rPr>
        <w:t xml:space="preserve">the </w:t>
      </w:r>
      <w:r w:rsidRPr="003B017C">
        <w:rPr>
          <w:rFonts w:ascii="Times New Roman" w:hAnsi="Times New Roman"/>
          <w:sz w:val="24"/>
          <w:szCs w:val="24"/>
        </w:rPr>
        <w:t>relationships between objects and their usage</w:t>
      </w:r>
      <w:r>
        <w:rPr>
          <w:rFonts w:ascii="Times New Roman" w:hAnsi="Times New Roman"/>
          <w:sz w:val="24"/>
          <w:szCs w:val="24"/>
        </w:rPr>
        <w:t xml:space="preserve"> are </w:t>
      </w:r>
      <w:r w:rsidRPr="003B017C">
        <w:rPr>
          <w:rFonts w:ascii="Times New Roman" w:hAnsi="Times New Roman"/>
          <w:sz w:val="24"/>
          <w:szCs w:val="24"/>
        </w:rPr>
        <w:t>clearly defined</w:t>
      </w:r>
      <w:r>
        <w:rPr>
          <w:rFonts w:ascii="Times New Roman" w:hAnsi="Times New Roman"/>
          <w:sz w:val="24"/>
          <w:szCs w:val="24"/>
        </w:rPr>
        <w:t xml:space="preserve">; </w:t>
      </w:r>
    </w:p>
    <w:p w14:paraId="11536E30"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 xml:space="preserve">it is responsive to new technologies as new syntax representations can be constructed easily as the base of these is the information model; </w:t>
      </w:r>
    </w:p>
    <w:p w14:paraId="48B6D4D8" w14:textId="77777777" w:rsidR="005938A3" w:rsidRDefault="005938A3" w:rsidP="002972F5">
      <w:pPr>
        <w:pStyle w:val="ListParagraph"/>
        <w:keepNext/>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s</w:t>
      </w:r>
      <w:r w:rsidRPr="003B017C">
        <w:rPr>
          <w:rFonts w:ascii="Times New Roman" w:hAnsi="Times New Roman"/>
          <w:sz w:val="24"/>
          <w:szCs w:val="24"/>
        </w:rPr>
        <w:t>erves as basis for building formats and tools</w:t>
      </w:r>
    </w:p>
    <w:p w14:paraId="29103F28" w14:textId="6A3E3336" w:rsidR="005938A3" w:rsidRDefault="005938A3" w:rsidP="002972F5">
      <w:pPr>
        <w:pStyle w:val="ListParagraph"/>
        <w:keepNext/>
        <w:numPr>
          <w:ilvl w:val="1"/>
          <w:numId w:val="4"/>
        </w:numPr>
        <w:spacing w:after="60"/>
        <w:ind w:left="993" w:hanging="284"/>
        <w:jc w:val="both"/>
        <w:rPr>
          <w:rFonts w:ascii="Times New Roman" w:hAnsi="Times New Roman"/>
          <w:sz w:val="24"/>
          <w:szCs w:val="24"/>
        </w:rPr>
      </w:pPr>
      <w:r>
        <w:rPr>
          <w:rFonts w:ascii="Times New Roman" w:hAnsi="Times New Roman"/>
          <w:sz w:val="24"/>
          <w:szCs w:val="24"/>
        </w:rPr>
        <w:t>i</w:t>
      </w:r>
      <w:r w:rsidRPr="003B017C">
        <w:rPr>
          <w:rFonts w:ascii="Times New Roman" w:hAnsi="Times New Roman"/>
          <w:sz w:val="24"/>
          <w:szCs w:val="24"/>
        </w:rPr>
        <w:t>nteroperable tools</w:t>
      </w:r>
      <w:r>
        <w:rPr>
          <w:rFonts w:ascii="Times New Roman" w:hAnsi="Times New Roman"/>
          <w:sz w:val="24"/>
          <w:szCs w:val="24"/>
        </w:rPr>
        <w:t xml:space="preserve">; </w:t>
      </w:r>
    </w:p>
    <w:p w14:paraId="6F3F9A8C" w14:textId="78C8A2D3" w:rsidR="005938A3" w:rsidRDefault="005938A3" w:rsidP="00173552">
      <w:pPr>
        <w:pStyle w:val="ListParagraph"/>
        <w:numPr>
          <w:ilvl w:val="1"/>
          <w:numId w:val="4"/>
        </w:numPr>
        <w:spacing w:after="180"/>
        <w:ind w:left="993" w:hanging="284"/>
        <w:jc w:val="both"/>
        <w:rPr>
          <w:rFonts w:ascii="Times New Roman" w:hAnsi="Times New Roman"/>
          <w:sz w:val="24"/>
          <w:szCs w:val="24"/>
        </w:rPr>
      </w:pPr>
      <w:r>
        <w:rPr>
          <w:rFonts w:ascii="Times New Roman" w:hAnsi="Times New Roman"/>
          <w:sz w:val="24"/>
          <w:szCs w:val="24"/>
        </w:rPr>
        <w:t xml:space="preserve">the information model </w:t>
      </w:r>
      <w:r w:rsidRPr="003B017C">
        <w:rPr>
          <w:rFonts w:ascii="Times New Roman" w:hAnsi="Times New Roman"/>
          <w:sz w:val="24"/>
          <w:szCs w:val="24"/>
        </w:rPr>
        <w:t xml:space="preserve">is highly structured, </w:t>
      </w:r>
      <w:r>
        <w:rPr>
          <w:rFonts w:ascii="Times New Roman" w:hAnsi="Times New Roman"/>
          <w:sz w:val="24"/>
          <w:szCs w:val="24"/>
        </w:rPr>
        <w:t xml:space="preserve">i.e. it is </w:t>
      </w:r>
      <w:r w:rsidRPr="003B017C">
        <w:rPr>
          <w:rFonts w:ascii="Times New Roman" w:hAnsi="Times New Roman"/>
          <w:sz w:val="24"/>
          <w:szCs w:val="24"/>
        </w:rPr>
        <w:t>easier to use a part of it rather than implementing the full standard</w:t>
      </w:r>
      <w:r>
        <w:rPr>
          <w:rFonts w:ascii="Times New Roman" w:hAnsi="Times New Roman"/>
          <w:sz w:val="24"/>
          <w:szCs w:val="24"/>
        </w:rPr>
        <w:t>.</w:t>
      </w:r>
    </w:p>
    <w:p w14:paraId="4048CF14" w14:textId="77777777" w:rsidR="005938A3" w:rsidRPr="005938A3" w:rsidRDefault="005938A3" w:rsidP="00173552">
      <w:pPr>
        <w:keepNext/>
        <w:spacing w:after="60" w:line="276" w:lineRule="auto"/>
        <w:jc w:val="both"/>
        <w:rPr>
          <w:rFonts w:ascii="Times New Roman" w:hAnsi="Times New Roman"/>
          <w:sz w:val="24"/>
          <w:szCs w:val="24"/>
        </w:rPr>
      </w:pPr>
      <w:r w:rsidRPr="005938A3">
        <w:rPr>
          <w:rFonts w:ascii="Times New Roman" w:hAnsi="Times New Roman"/>
          <w:b/>
          <w:sz w:val="24"/>
          <w:szCs w:val="24"/>
        </w:rPr>
        <w:t>Standardising</w:t>
      </w:r>
      <w:r w:rsidRPr="005938A3">
        <w:rPr>
          <w:rFonts w:ascii="Times New Roman" w:hAnsi="Times New Roman"/>
          <w:sz w:val="24"/>
          <w:szCs w:val="24"/>
        </w:rPr>
        <w:t xml:space="preserve"> </w:t>
      </w:r>
      <w:r w:rsidRPr="005938A3">
        <w:rPr>
          <w:rFonts w:ascii="Times New Roman" w:hAnsi="Times New Roman"/>
          <w:sz w:val="24"/>
          <w:szCs w:val="24"/>
          <w:lang w:val="en-US"/>
        </w:rPr>
        <w:t>statistical</w:t>
      </w:r>
      <w:r w:rsidRPr="005938A3">
        <w:rPr>
          <w:rFonts w:ascii="Times New Roman" w:hAnsi="Times New Roman"/>
          <w:sz w:val="24"/>
          <w:szCs w:val="24"/>
        </w:rPr>
        <w:t xml:space="preserve"> data and metadata content and structure has various advantages: </w:t>
      </w:r>
    </w:p>
    <w:p w14:paraId="443D1459" w14:textId="2B0C554D" w:rsidR="005938A3" w:rsidRPr="005938A3" w:rsidRDefault="005938A3" w:rsidP="002972F5">
      <w:pPr>
        <w:pStyle w:val="ListParagraph"/>
        <w:keepNext/>
        <w:numPr>
          <w:ilvl w:val="0"/>
          <w:numId w:val="4"/>
        </w:numPr>
        <w:spacing w:after="60"/>
        <w:ind w:left="709" w:hanging="283"/>
        <w:jc w:val="both"/>
        <w:rPr>
          <w:rFonts w:ascii="Times New Roman" w:hAnsi="Times New Roman"/>
          <w:sz w:val="24"/>
          <w:szCs w:val="24"/>
        </w:rPr>
      </w:pPr>
      <w:r w:rsidRPr="005938A3">
        <w:rPr>
          <w:rFonts w:ascii="Times New Roman" w:hAnsi="Times New Roman"/>
          <w:sz w:val="24"/>
          <w:szCs w:val="24"/>
        </w:rPr>
        <w:t>speak</w:t>
      </w:r>
      <w:ins w:id="25" w:author="BARRACLOUGH David, STD/SAM" w:date="2019-12-10T17:20:00Z">
        <w:r w:rsidR="0046372B">
          <w:rPr>
            <w:rFonts w:ascii="Times New Roman" w:hAnsi="Times New Roman"/>
            <w:sz w:val="24"/>
            <w:szCs w:val="24"/>
          </w:rPr>
          <w:t>ing</w:t>
        </w:r>
      </w:ins>
      <w:r w:rsidRPr="005938A3">
        <w:rPr>
          <w:rFonts w:ascii="Times New Roman" w:hAnsi="Times New Roman"/>
          <w:sz w:val="24"/>
          <w:szCs w:val="24"/>
        </w:rPr>
        <w:t xml:space="preserve"> the same language; </w:t>
      </w:r>
    </w:p>
    <w:p w14:paraId="76426B40" w14:textId="39572C4C" w:rsidR="005938A3" w:rsidRPr="005938A3" w:rsidRDefault="005938A3" w:rsidP="002972F5">
      <w:pPr>
        <w:pStyle w:val="ListParagraph"/>
        <w:numPr>
          <w:ilvl w:val="0"/>
          <w:numId w:val="4"/>
        </w:numPr>
        <w:spacing w:after="60"/>
        <w:ind w:left="709" w:hanging="283"/>
        <w:jc w:val="both"/>
        <w:rPr>
          <w:rFonts w:ascii="Times New Roman" w:hAnsi="Times New Roman"/>
          <w:sz w:val="24"/>
          <w:szCs w:val="24"/>
        </w:rPr>
      </w:pPr>
      <w:r w:rsidRPr="005938A3">
        <w:rPr>
          <w:rFonts w:ascii="Times New Roman" w:hAnsi="Times New Roman"/>
          <w:sz w:val="24"/>
          <w:szCs w:val="24"/>
        </w:rPr>
        <w:t>reusing existing material saves time</w:t>
      </w:r>
      <w:r w:rsidR="00730FDA">
        <w:rPr>
          <w:rFonts w:ascii="Times New Roman" w:hAnsi="Times New Roman"/>
          <w:sz w:val="24"/>
          <w:szCs w:val="24"/>
        </w:rPr>
        <w:t xml:space="preserve"> and resources</w:t>
      </w:r>
      <w:r w:rsidRPr="005938A3">
        <w:rPr>
          <w:rFonts w:ascii="Times New Roman" w:hAnsi="Times New Roman"/>
          <w:sz w:val="24"/>
          <w:szCs w:val="24"/>
        </w:rPr>
        <w:t xml:space="preserve">; reuse is facilitated by the existence of SDMX registries; </w:t>
      </w:r>
    </w:p>
    <w:p w14:paraId="6D197D0B" w14:textId="55B742AF" w:rsidR="005938A3" w:rsidRPr="005938A3" w:rsidRDefault="005938A3" w:rsidP="002972F5">
      <w:pPr>
        <w:pStyle w:val="ListParagraph"/>
        <w:numPr>
          <w:ilvl w:val="0"/>
          <w:numId w:val="4"/>
        </w:numPr>
        <w:spacing w:after="60"/>
        <w:ind w:left="709" w:hanging="283"/>
        <w:jc w:val="both"/>
        <w:rPr>
          <w:rFonts w:ascii="Times New Roman" w:hAnsi="Times New Roman"/>
          <w:sz w:val="24"/>
          <w:szCs w:val="24"/>
        </w:rPr>
      </w:pPr>
      <w:del w:id="26" w:author="BARRACLOUGH David, STD/SAM" w:date="2019-12-10T17:20:00Z">
        <w:r w:rsidRPr="005938A3" w:rsidDel="0046372B">
          <w:rPr>
            <w:rFonts w:ascii="Times New Roman" w:hAnsi="Times New Roman"/>
            <w:sz w:val="24"/>
            <w:szCs w:val="24"/>
          </w:rPr>
          <w:delText xml:space="preserve">less </w:delText>
        </w:r>
      </w:del>
      <w:ins w:id="27" w:author="BARRACLOUGH David, STD/SAM" w:date="2019-12-10T17:20:00Z">
        <w:r w:rsidR="0046372B">
          <w:rPr>
            <w:rFonts w:ascii="Times New Roman" w:hAnsi="Times New Roman"/>
            <w:sz w:val="24"/>
            <w:szCs w:val="24"/>
          </w:rPr>
          <w:t>facilitate</w:t>
        </w:r>
        <w:r w:rsidR="0046372B" w:rsidRPr="005938A3">
          <w:rPr>
            <w:rFonts w:ascii="Times New Roman" w:hAnsi="Times New Roman"/>
            <w:sz w:val="24"/>
            <w:szCs w:val="24"/>
          </w:rPr>
          <w:t xml:space="preserve"> </w:t>
        </w:r>
      </w:ins>
      <w:r w:rsidRPr="005938A3">
        <w:rPr>
          <w:rFonts w:ascii="Times New Roman" w:hAnsi="Times New Roman"/>
          <w:sz w:val="24"/>
          <w:szCs w:val="24"/>
        </w:rPr>
        <w:t xml:space="preserve">mapping/data processing; </w:t>
      </w:r>
    </w:p>
    <w:p w14:paraId="05DF0683" w14:textId="456B1717" w:rsidR="005938A3" w:rsidRPr="005938A3" w:rsidRDefault="005938A3" w:rsidP="002972F5">
      <w:pPr>
        <w:pStyle w:val="ListParagraph"/>
        <w:keepNext/>
        <w:numPr>
          <w:ilvl w:val="0"/>
          <w:numId w:val="4"/>
        </w:numPr>
        <w:spacing w:after="60"/>
        <w:ind w:left="709" w:hanging="283"/>
        <w:jc w:val="both"/>
        <w:rPr>
          <w:rFonts w:ascii="Times New Roman" w:hAnsi="Times New Roman"/>
          <w:sz w:val="24"/>
          <w:szCs w:val="24"/>
        </w:rPr>
      </w:pPr>
      <w:r w:rsidRPr="005938A3">
        <w:rPr>
          <w:rFonts w:ascii="Times New Roman" w:hAnsi="Times New Roman"/>
          <w:sz w:val="24"/>
          <w:szCs w:val="24"/>
        </w:rPr>
        <w:t xml:space="preserve">shopping list of artefacts when defining structure; </w:t>
      </w:r>
    </w:p>
    <w:p w14:paraId="3861A519" w14:textId="60C91FC4" w:rsidR="005938A3" w:rsidRPr="005938A3" w:rsidRDefault="005938A3" w:rsidP="002972F5">
      <w:pPr>
        <w:pStyle w:val="ListParagraph"/>
        <w:keepNext/>
        <w:numPr>
          <w:ilvl w:val="0"/>
          <w:numId w:val="4"/>
        </w:numPr>
        <w:spacing w:after="180"/>
        <w:ind w:left="709" w:hanging="283"/>
        <w:jc w:val="both"/>
        <w:rPr>
          <w:rFonts w:ascii="Times New Roman" w:hAnsi="Times New Roman"/>
          <w:sz w:val="24"/>
          <w:szCs w:val="24"/>
        </w:rPr>
      </w:pPr>
      <w:r w:rsidRPr="005938A3">
        <w:rPr>
          <w:rFonts w:ascii="Times New Roman" w:hAnsi="Times New Roman"/>
          <w:sz w:val="24"/>
          <w:szCs w:val="24"/>
        </w:rPr>
        <w:t>tools based on a commonly agreed format will have wider audience</w:t>
      </w:r>
    </w:p>
    <w:p w14:paraId="441B7A47" w14:textId="035E2542" w:rsidR="005938A3" w:rsidRDefault="004E37BF" w:rsidP="00C8206E">
      <w:pPr>
        <w:spacing w:after="180" w:line="276" w:lineRule="auto"/>
        <w:jc w:val="both"/>
        <w:rPr>
          <w:rFonts w:ascii="Times New Roman" w:hAnsi="Times New Roman"/>
          <w:sz w:val="24"/>
          <w:lang w:val="en-US"/>
        </w:rPr>
      </w:pPr>
      <w:r w:rsidRPr="004E37BF">
        <w:rPr>
          <w:rFonts w:ascii="Times New Roman" w:hAnsi="Times New Roman"/>
          <w:sz w:val="24"/>
          <w:lang w:val="en-US"/>
        </w:rPr>
        <w:t xml:space="preserve">The </w:t>
      </w:r>
      <w:r w:rsidRPr="004E37BF">
        <w:rPr>
          <w:rFonts w:ascii="Times New Roman" w:hAnsi="Times New Roman"/>
          <w:b/>
          <w:sz w:val="24"/>
          <w:lang w:val="en-US"/>
        </w:rPr>
        <w:t>harmoni</w:t>
      </w:r>
      <w:r w:rsidR="00730FDA">
        <w:rPr>
          <w:rFonts w:ascii="Times New Roman" w:hAnsi="Times New Roman"/>
          <w:b/>
          <w:sz w:val="24"/>
          <w:lang w:val="en-US"/>
        </w:rPr>
        <w:t>s</w:t>
      </w:r>
      <w:r w:rsidRPr="004E37BF">
        <w:rPr>
          <w:rFonts w:ascii="Times New Roman" w:hAnsi="Times New Roman"/>
          <w:b/>
          <w:sz w:val="24"/>
          <w:lang w:val="en-US"/>
        </w:rPr>
        <w:t>ation</w:t>
      </w:r>
      <w:r w:rsidRPr="004E37BF">
        <w:rPr>
          <w:rFonts w:ascii="Times New Roman" w:hAnsi="Times New Roman"/>
          <w:sz w:val="24"/>
          <w:lang w:val="en-US"/>
        </w:rPr>
        <w:t xml:space="preserve"> triggered by SDMX extends </w:t>
      </w:r>
      <w:r w:rsidRPr="004E37BF">
        <w:rPr>
          <w:rFonts w:ascii="Times New Roman" w:hAnsi="Times New Roman"/>
          <w:b/>
          <w:sz w:val="24"/>
          <w:lang w:val="en-US"/>
        </w:rPr>
        <w:t>beyond</w:t>
      </w:r>
      <w:r w:rsidRPr="004E37BF">
        <w:rPr>
          <w:rFonts w:ascii="Times New Roman" w:hAnsi="Times New Roman"/>
          <w:sz w:val="24"/>
          <w:lang w:val="en-US"/>
        </w:rPr>
        <w:t xml:space="preserve"> the mere scope of </w:t>
      </w:r>
      <w:r w:rsidRPr="004E37BF">
        <w:rPr>
          <w:rFonts w:ascii="Times New Roman" w:hAnsi="Times New Roman"/>
          <w:b/>
          <w:sz w:val="24"/>
          <w:lang w:val="en-US"/>
        </w:rPr>
        <w:t>SDMX</w:t>
      </w:r>
      <w:r w:rsidRPr="004E37BF">
        <w:rPr>
          <w:rFonts w:ascii="Times New Roman" w:hAnsi="Times New Roman"/>
          <w:sz w:val="24"/>
          <w:lang w:val="en-US"/>
        </w:rPr>
        <w:t xml:space="preserve">, e.g. the SDMX Glossary is used </w:t>
      </w:r>
      <w:r>
        <w:rPr>
          <w:rFonts w:ascii="Times New Roman" w:hAnsi="Times New Roman"/>
          <w:sz w:val="24"/>
          <w:lang w:val="en-US"/>
        </w:rPr>
        <w:t>beyond</w:t>
      </w:r>
      <w:r w:rsidRPr="004E37BF">
        <w:rPr>
          <w:rFonts w:ascii="Times New Roman" w:hAnsi="Times New Roman"/>
          <w:sz w:val="24"/>
          <w:lang w:val="en-US"/>
        </w:rPr>
        <w:t xml:space="preserve"> the SDMX sphere.</w:t>
      </w:r>
    </w:p>
    <w:p w14:paraId="5A7764BF" w14:textId="77777777" w:rsidR="00FA1C25" w:rsidRPr="005C0751" w:rsidRDefault="00FA1C25" w:rsidP="00C8206E">
      <w:pPr>
        <w:pStyle w:val="ListBullet"/>
        <w:keepNext/>
        <w:numPr>
          <w:ilvl w:val="0"/>
          <w:numId w:val="0"/>
        </w:numPr>
        <w:spacing w:after="60" w:line="276" w:lineRule="auto"/>
        <w:contextualSpacing w:val="0"/>
        <w:jc w:val="both"/>
        <w:rPr>
          <w:lang w:val="en-US"/>
        </w:rPr>
      </w:pPr>
      <w:r w:rsidRPr="005C0751">
        <w:rPr>
          <w:lang w:val="en-US"/>
        </w:rPr>
        <w:t xml:space="preserve">SDMX improves </w:t>
      </w:r>
      <w:r w:rsidRPr="005C0751">
        <w:rPr>
          <w:b/>
          <w:lang w:val="en-US"/>
        </w:rPr>
        <w:t>interpretability</w:t>
      </w:r>
      <w:r>
        <w:rPr>
          <w:lang w:val="en-US"/>
        </w:rPr>
        <w:t xml:space="preserve"> because</w:t>
      </w:r>
      <w:r w:rsidRPr="005C0751">
        <w:rPr>
          <w:lang w:val="en-US"/>
        </w:rPr>
        <w:t>:</w:t>
      </w:r>
    </w:p>
    <w:p w14:paraId="3160D505" w14:textId="21977887" w:rsidR="00FA1C25" w:rsidRPr="008075A9" w:rsidRDefault="00FA1C25" w:rsidP="002972F5">
      <w:pPr>
        <w:pStyle w:val="ListParagraph"/>
        <w:keepNext/>
        <w:numPr>
          <w:ilvl w:val="0"/>
          <w:numId w:val="4"/>
        </w:numPr>
        <w:spacing w:after="60"/>
        <w:ind w:left="709" w:hanging="283"/>
        <w:jc w:val="both"/>
        <w:rPr>
          <w:rFonts w:ascii="Times New Roman" w:hAnsi="Times New Roman"/>
          <w:sz w:val="24"/>
          <w:szCs w:val="24"/>
          <w:lang w:val="en-US"/>
        </w:rPr>
      </w:pPr>
      <w:r w:rsidRPr="008075A9">
        <w:rPr>
          <w:rFonts w:ascii="Times New Roman" w:hAnsi="Times New Roman"/>
          <w:sz w:val="24"/>
          <w:szCs w:val="24"/>
          <w:lang w:val="en-US"/>
        </w:rPr>
        <w:t>it standardi</w:t>
      </w:r>
      <w:r w:rsidR="00730FDA">
        <w:rPr>
          <w:rFonts w:ascii="Times New Roman" w:hAnsi="Times New Roman"/>
          <w:sz w:val="24"/>
          <w:szCs w:val="24"/>
          <w:lang w:val="en-US"/>
        </w:rPr>
        <w:t>s</w:t>
      </w:r>
      <w:r w:rsidRPr="008075A9">
        <w:rPr>
          <w:rFonts w:ascii="Times New Roman" w:hAnsi="Times New Roman"/>
          <w:sz w:val="24"/>
          <w:szCs w:val="24"/>
          <w:lang w:val="en-US"/>
        </w:rPr>
        <w:t>es structural metadata (the identifiers and descriptors of data, such as table columns);</w:t>
      </w:r>
    </w:p>
    <w:p w14:paraId="6AD8EE4A" w14:textId="1928DD1E" w:rsidR="00FA1C25" w:rsidRPr="00DA7125" w:rsidRDefault="00FA1C25" w:rsidP="002972F5">
      <w:pPr>
        <w:pStyle w:val="ListParagraph"/>
        <w:numPr>
          <w:ilvl w:val="0"/>
          <w:numId w:val="4"/>
        </w:numPr>
        <w:spacing w:after="60"/>
        <w:ind w:left="709" w:hanging="283"/>
        <w:jc w:val="both"/>
        <w:rPr>
          <w:rFonts w:ascii="Times New Roman" w:hAnsi="Times New Roman"/>
          <w:sz w:val="24"/>
          <w:szCs w:val="24"/>
          <w:lang w:val="en-US"/>
        </w:rPr>
      </w:pPr>
      <w:r w:rsidRPr="00DA7125">
        <w:rPr>
          <w:rFonts w:ascii="Times New Roman" w:hAnsi="Times New Roman"/>
          <w:sz w:val="24"/>
          <w:szCs w:val="24"/>
          <w:lang w:val="en-US"/>
        </w:rPr>
        <w:t>it standardi</w:t>
      </w:r>
      <w:r w:rsidR="00730FDA">
        <w:rPr>
          <w:rFonts w:ascii="Times New Roman" w:hAnsi="Times New Roman"/>
          <w:sz w:val="24"/>
          <w:szCs w:val="24"/>
          <w:lang w:val="en-US"/>
        </w:rPr>
        <w:t>s</w:t>
      </w:r>
      <w:r w:rsidRPr="00DA7125">
        <w:rPr>
          <w:rFonts w:ascii="Times New Roman" w:hAnsi="Times New Roman"/>
          <w:sz w:val="24"/>
          <w:szCs w:val="24"/>
          <w:lang w:val="en-US"/>
        </w:rPr>
        <w:t>es reference metadata (the content and quality of data, such as the methodological principles applied in a survey);</w:t>
      </w:r>
    </w:p>
    <w:p w14:paraId="28AE1E7F" w14:textId="14569FAC" w:rsidR="00FA1C25" w:rsidRPr="008D01A9" w:rsidRDefault="00730FDA" w:rsidP="002972F5">
      <w:pPr>
        <w:pStyle w:val="ListParagraph"/>
        <w:numPr>
          <w:ilvl w:val="0"/>
          <w:numId w:val="4"/>
        </w:numPr>
        <w:spacing w:after="180"/>
        <w:ind w:left="709" w:hanging="283"/>
        <w:jc w:val="both"/>
        <w:rPr>
          <w:rFonts w:ascii="Times New Roman" w:hAnsi="Times New Roman"/>
          <w:sz w:val="28"/>
          <w:szCs w:val="24"/>
        </w:rPr>
      </w:pPr>
      <w:r>
        <w:rPr>
          <w:rFonts w:ascii="Times New Roman" w:hAnsi="Times New Roman"/>
          <w:sz w:val="24"/>
          <w:szCs w:val="24"/>
          <w:lang w:val="en-US"/>
        </w:rPr>
        <w:t>it standardis</w:t>
      </w:r>
      <w:r w:rsidR="00FA1C25" w:rsidRPr="00DA7125">
        <w:rPr>
          <w:rFonts w:ascii="Times New Roman" w:hAnsi="Times New Roman"/>
          <w:sz w:val="24"/>
          <w:szCs w:val="24"/>
          <w:lang w:val="en-US"/>
        </w:rPr>
        <w:t>es its terminology (the SDMX Glossary</w:t>
      </w:r>
      <w:r>
        <w:rPr>
          <w:rFonts w:ascii="Times New Roman" w:hAnsi="Times New Roman"/>
          <w:sz w:val="24"/>
          <w:szCs w:val="24"/>
          <w:lang w:val="en-US"/>
        </w:rPr>
        <w:t>)</w:t>
      </w:r>
      <w:r w:rsidR="00FA1C25" w:rsidRPr="00DA7125">
        <w:rPr>
          <w:rFonts w:ascii="Times New Roman" w:hAnsi="Times New Roman"/>
          <w:sz w:val="24"/>
          <w:szCs w:val="24"/>
          <w:lang w:val="en-US"/>
        </w:rPr>
        <w:t>; it should be noted that even if you have not yet implemented SDMX you might already use its terminology as the Glossary is more and more used beyond the mer</w:t>
      </w:r>
      <w:r>
        <w:rPr>
          <w:rFonts w:ascii="Times New Roman" w:hAnsi="Times New Roman"/>
          <w:sz w:val="24"/>
          <w:szCs w:val="24"/>
          <w:lang w:val="en-US"/>
        </w:rPr>
        <w:t>e scope of SDMX</w:t>
      </w:r>
      <w:r w:rsidR="00FA1C25" w:rsidRPr="00DA7125">
        <w:rPr>
          <w:rFonts w:ascii="Times New Roman" w:hAnsi="Times New Roman"/>
          <w:sz w:val="24"/>
          <w:szCs w:val="24"/>
          <w:lang w:val="en-US"/>
        </w:rPr>
        <w:t xml:space="preserve">. </w:t>
      </w:r>
      <w:del w:id="28" w:author="BARRACLOUGH David, STD/SAM" w:date="2019-12-10T17:22:00Z">
        <w:r w:rsidR="00FA1C25" w:rsidRPr="00DA7125" w:rsidDel="0046372B">
          <w:rPr>
            <w:rFonts w:ascii="Times New Roman" w:hAnsi="Times New Roman"/>
            <w:sz w:val="24"/>
            <w:szCs w:val="24"/>
            <w:lang w:val="en-US"/>
          </w:rPr>
          <w:delText xml:space="preserve"> </w:delText>
        </w:r>
      </w:del>
      <w:r w:rsidR="00FA1C25" w:rsidRPr="00DA7125">
        <w:rPr>
          <w:rFonts w:ascii="Times New Roman" w:hAnsi="Times New Roman"/>
          <w:sz w:val="24"/>
          <w:szCs w:val="24"/>
          <w:lang w:val="en-US"/>
        </w:rPr>
        <w:t>SDMX contributes to the development of a global statistical language (along the lines of the models developed under the auspices of UNECE: GSBPM, GSIM, GAMSO</w:t>
      </w:r>
      <w:r>
        <w:rPr>
          <w:rStyle w:val="FootnoteReference"/>
          <w:sz w:val="24"/>
          <w:szCs w:val="24"/>
          <w:lang w:val="en-US"/>
        </w:rPr>
        <w:footnoteReference w:id="3"/>
      </w:r>
      <w:r w:rsidR="00FA1C25" w:rsidRPr="00DA7125">
        <w:rPr>
          <w:rFonts w:ascii="Times New Roman" w:hAnsi="Times New Roman"/>
          <w:sz w:val="24"/>
          <w:szCs w:val="24"/>
          <w:lang w:val="en-US"/>
        </w:rPr>
        <w:t>, etc.).</w:t>
      </w:r>
    </w:p>
    <w:p w14:paraId="4DB8DE7E" w14:textId="77777777" w:rsidR="008D01A9" w:rsidRPr="00AA4A5F" w:rsidRDefault="008D01A9" w:rsidP="00C8206E">
      <w:pPr>
        <w:pStyle w:val="ListBullet"/>
        <w:keepNext/>
        <w:numPr>
          <w:ilvl w:val="0"/>
          <w:numId w:val="0"/>
        </w:numPr>
        <w:spacing w:after="60" w:line="276" w:lineRule="auto"/>
        <w:contextualSpacing w:val="0"/>
        <w:jc w:val="both"/>
        <w:rPr>
          <w:lang w:val="en-US"/>
        </w:rPr>
      </w:pPr>
      <w:r w:rsidRPr="00AA4A5F">
        <w:rPr>
          <w:lang w:val="en-US"/>
        </w:rPr>
        <w:t xml:space="preserve">SDMX improves </w:t>
      </w:r>
      <w:r w:rsidRPr="00AA4A5F">
        <w:rPr>
          <w:b/>
          <w:lang w:val="en-US"/>
        </w:rPr>
        <w:t>coherence</w:t>
      </w:r>
      <w:r w:rsidRPr="00AA4A5F">
        <w:rPr>
          <w:lang w:val="en-US"/>
        </w:rPr>
        <w:t>:</w:t>
      </w:r>
    </w:p>
    <w:p w14:paraId="483C588C" w14:textId="77777777" w:rsidR="008D01A9" w:rsidRPr="00DA7125" w:rsidRDefault="008D01A9" w:rsidP="002972F5">
      <w:pPr>
        <w:pStyle w:val="ListParagraph"/>
        <w:keepNext/>
        <w:numPr>
          <w:ilvl w:val="0"/>
          <w:numId w:val="4"/>
        </w:numPr>
        <w:spacing w:after="60"/>
        <w:ind w:left="709" w:hanging="283"/>
        <w:jc w:val="both"/>
        <w:rPr>
          <w:rFonts w:ascii="Times New Roman" w:hAnsi="Times New Roman"/>
          <w:sz w:val="24"/>
          <w:szCs w:val="24"/>
          <w:lang w:val="en-US"/>
        </w:rPr>
      </w:pPr>
      <w:r w:rsidRPr="00DA7125">
        <w:rPr>
          <w:rFonts w:ascii="Times New Roman" w:hAnsi="Times New Roman"/>
          <w:sz w:val="24"/>
          <w:szCs w:val="24"/>
          <w:lang w:val="en-US"/>
        </w:rPr>
        <w:t>through the use of cross-domain concepts;</w:t>
      </w:r>
    </w:p>
    <w:p w14:paraId="4E1DC55B" w14:textId="77777777" w:rsidR="008D01A9" w:rsidRPr="00DA7125" w:rsidRDefault="008D01A9" w:rsidP="002972F5">
      <w:pPr>
        <w:pStyle w:val="ListParagraph"/>
        <w:numPr>
          <w:ilvl w:val="0"/>
          <w:numId w:val="4"/>
        </w:numPr>
        <w:spacing w:after="60"/>
        <w:ind w:left="709" w:hanging="283"/>
        <w:jc w:val="both"/>
        <w:rPr>
          <w:rFonts w:ascii="Times New Roman" w:hAnsi="Times New Roman"/>
          <w:sz w:val="24"/>
          <w:szCs w:val="24"/>
          <w:lang w:val="en-US"/>
        </w:rPr>
      </w:pPr>
      <w:r w:rsidRPr="00DA7125">
        <w:rPr>
          <w:rFonts w:ascii="Times New Roman" w:hAnsi="Times New Roman"/>
          <w:sz w:val="24"/>
          <w:szCs w:val="24"/>
        </w:rPr>
        <w:t>through</w:t>
      </w:r>
      <w:r w:rsidRPr="00DA7125">
        <w:rPr>
          <w:rFonts w:ascii="Times New Roman" w:hAnsi="Times New Roman"/>
          <w:sz w:val="24"/>
          <w:szCs w:val="24"/>
          <w:lang w:val="en-US"/>
        </w:rPr>
        <w:t xml:space="preserve"> the use of shared code lists;</w:t>
      </w:r>
    </w:p>
    <w:p w14:paraId="67290D5F" w14:textId="0AAC7C05" w:rsidR="008D01A9" w:rsidRPr="00DA7125" w:rsidRDefault="008D01A9" w:rsidP="002972F5">
      <w:pPr>
        <w:pStyle w:val="ListParagraph"/>
        <w:numPr>
          <w:ilvl w:val="0"/>
          <w:numId w:val="4"/>
        </w:numPr>
        <w:spacing w:after="60"/>
        <w:ind w:left="709" w:hanging="283"/>
        <w:jc w:val="both"/>
        <w:rPr>
          <w:rFonts w:ascii="Times New Roman" w:hAnsi="Times New Roman"/>
          <w:sz w:val="24"/>
          <w:szCs w:val="24"/>
          <w:lang w:val="en-US"/>
        </w:rPr>
      </w:pPr>
      <w:r w:rsidRPr="00DA7125">
        <w:rPr>
          <w:rFonts w:ascii="Times New Roman" w:hAnsi="Times New Roman"/>
          <w:sz w:val="24"/>
          <w:szCs w:val="24"/>
        </w:rPr>
        <w:t>through</w:t>
      </w:r>
      <w:r w:rsidRPr="00DA7125">
        <w:rPr>
          <w:rFonts w:ascii="Times New Roman" w:hAnsi="Times New Roman"/>
          <w:sz w:val="24"/>
          <w:szCs w:val="24"/>
          <w:lang w:val="en-US"/>
        </w:rPr>
        <w:t xml:space="preserve"> the use of harmoni</w:t>
      </w:r>
      <w:r w:rsidR="00730FDA">
        <w:rPr>
          <w:rFonts w:ascii="Times New Roman" w:hAnsi="Times New Roman"/>
          <w:sz w:val="24"/>
          <w:szCs w:val="24"/>
          <w:lang w:val="en-US"/>
        </w:rPr>
        <w:t>s</w:t>
      </w:r>
      <w:r w:rsidRPr="00DA7125">
        <w:rPr>
          <w:rFonts w:ascii="Times New Roman" w:hAnsi="Times New Roman"/>
          <w:sz w:val="24"/>
          <w:szCs w:val="24"/>
          <w:lang w:val="en-US"/>
        </w:rPr>
        <w:t>ed statistical guidelines (so-called "Content-oriented Guidelines");</w:t>
      </w:r>
    </w:p>
    <w:p w14:paraId="2CF2E322" w14:textId="77777777" w:rsidR="008D01A9" w:rsidRPr="00DA7125" w:rsidRDefault="008D01A9" w:rsidP="002972F5">
      <w:pPr>
        <w:pStyle w:val="ListParagraph"/>
        <w:numPr>
          <w:ilvl w:val="0"/>
          <w:numId w:val="4"/>
        </w:numPr>
        <w:spacing w:after="60"/>
        <w:ind w:left="709" w:hanging="284"/>
        <w:jc w:val="both"/>
        <w:rPr>
          <w:rFonts w:ascii="Times New Roman" w:hAnsi="Times New Roman"/>
          <w:sz w:val="24"/>
          <w:szCs w:val="24"/>
          <w:lang w:val="en-US"/>
        </w:rPr>
      </w:pPr>
      <w:r w:rsidRPr="00DA7125">
        <w:rPr>
          <w:rFonts w:ascii="Times New Roman" w:hAnsi="Times New Roman"/>
          <w:sz w:val="24"/>
          <w:szCs w:val="24"/>
        </w:rPr>
        <w:t>through</w:t>
      </w:r>
      <w:r w:rsidRPr="00DA7125">
        <w:rPr>
          <w:rFonts w:ascii="Times New Roman" w:hAnsi="Times New Roman"/>
          <w:sz w:val="24"/>
          <w:szCs w:val="24"/>
          <w:lang w:val="en-US"/>
        </w:rPr>
        <w:t xml:space="preserve"> reuse of SDMX objects ("artefacts" in SDMX language) across domains and agencies;</w:t>
      </w:r>
    </w:p>
    <w:p w14:paraId="0B539300" w14:textId="412D405A" w:rsidR="008D01A9" w:rsidRPr="005E0EB1" w:rsidRDefault="008D01A9" w:rsidP="002972F5">
      <w:pPr>
        <w:pStyle w:val="ListParagraph"/>
        <w:keepNext/>
        <w:numPr>
          <w:ilvl w:val="0"/>
          <w:numId w:val="4"/>
        </w:numPr>
        <w:spacing w:after="240"/>
        <w:ind w:left="709" w:hanging="284"/>
        <w:jc w:val="both"/>
        <w:rPr>
          <w:rFonts w:ascii="Times New Roman" w:hAnsi="Times New Roman"/>
          <w:sz w:val="28"/>
          <w:szCs w:val="24"/>
        </w:rPr>
      </w:pPr>
      <w:r w:rsidRPr="00DA7125">
        <w:rPr>
          <w:rFonts w:ascii="Times New Roman" w:hAnsi="Times New Roman"/>
          <w:sz w:val="24"/>
          <w:szCs w:val="24"/>
        </w:rPr>
        <w:t>through</w:t>
      </w:r>
      <w:r w:rsidRPr="00DA7125">
        <w:rPr>
          <w:rFonts w:ascii="Times New Roman" w:hAnsi="Times New Roman"/>
          <w:sz w:val="24"/>
          <w:szCs w:val="24"/>
          <w:lang w:val="en-US"/>
        </w:rPr>
        <w:t xml:space="preserve"> the ambition of a single figure dissemination (so-called "data sharing").</w:t>
      </w:r>
    </w:p>
    <w:p w14:paraId="2E336F27" w14:textId="77777777" w:rsidR="005E0EB1" w:rsidRDefault="005E0EB1" w:rsidP="00730FDA">
      <w:pPr>
        <w:pStyle w:val="ListBullet"/>
        <w:numPr>
          <w:ilvl w:val="0"/>
          <w:numId w:val="0"/>
        </w:numPr>
        <w:spacing w:line="276" w:lineRule="auto"/>
        <w:contextualSpacing w:val="0"/>
        <w:jc w:val="center"/>
        <w:rPr>
          <w:lang w:val="en-US"/>
        </w:rPr>
      </w:pPr>
      <w:r w:rsidRPr="001E76CC">
        <w:rPr>
          <w:noProof/>
          <w:lang w:eastAsia="en-GB"/>
        </w:rPr>
        <w:drawing>
          <wp:inline distT="0" distB="0" distL="0" distR="0" wp14:anchorId="4831488B" wp14:editId="1823A520">
            <wp:extent cx="5564322" cy="3721395"/>
            <wp:effectExtent l="0" t="0" r="0" b="0"/>
            <wp:docPr id="2" name="Picture 2" descr="U:\B5_SHARED_DISK\RAMON\Production\SDMX\SWG\Data sharing\data-sharin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5_SHARED_DISK\RAMON\Production\SDMX\SWG\Data sharing\data-sharing_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7330" cy="3736783"/>
                    </a:xfrm>
                    <a:prstGeom prst="rect">
                      <a:avLst/>
                    </a:prstGeom>
                    <a:noFill/>
                    <a:ln>
                      <a:noFill/>
                    </a:ln>
                  </pic:spPr>
                </pic:pic>
              </a:graphicData>
            </a:graphic>
          </wp:inline>
        </w:drawing>
      </w:r>
    </w:p>
    <w:p w14:paraId="063C08FB" w14:textId="77777777" w:rsidR="005E0EB1" w:rsidRPr="005E0EB1" w:rsidRDefault="005E0EB1" w:rsidP="005E0EB1">
      <w:pPr>
        <w:pStyle w:val="ListBullet"/>
        <w:numPr>
          <w:ilvl w:val="0"/>
          <w:numId w:val="0"/>
        </w:numPr>
        <w:spacing w:after="180" w:line="276" w:lineRule="auto"/>
        <w:ind w:left="357"/>
        <w:contextualSpacing w:val="0"/>
        <w:jc w:val="center"/>
        <w:rPr>
          <w:b/>
          <w:sz w:val="20"/>
          <w:lang w:val="en-US"/>
        </w:rPr>
      </w:pPr>
      <w:r w:rsidRPr="005E0EB1">
        <w:rPr>
          <w:b/>
          <w:sz w:val="20"/>
          <w:lang w:val="en-US"/>
        </w:rPr>
        <w:t>Example of data sharing process</w:t>
      </w:r>
    </w:p>
    <w:p w14:paraId="000A8767" w14:textId="053D43F3" w:rsidR="005E0EB1" w:rsidRDefault="005E0EB1" w:rsidP="00C8206E">
      <w:pPr>
        <w:spacing w:after="180" w:line="276" w:lineRule="auto"/>
        <w:jc w:val="both"/>
        <w:rPr>
          <w:rFonts w:ascii="Times New Roman" w:hAnsi="Times New Roman"/>
          <w:sz w:val="24"/>
          <w:szCs w:val="24"/>
        </w:rPr>
      </w:pPr>
      <w:r w:rsidRPr="005E0EB1">
        <w:rPr>
          <w:rFonts w:ascii="Times New Roman" w:hAnsi="Times New Roman"/>
          <w:sz w:val="24"/>
          <w:szCs w:val="24"/>
        </w:rPr>
        <w:t xml:space="preserve">There will be </w:t>
      </w:r>
      <w:r w:rsidRPr="005E0EB1">
        <w:rPr>
          <w:rFonts w:ascii="Times New Roman" w:hAnsi="Times New Roman"/>
          <w:b/>
          <w:sz w:val="24"/>
          <w:szCs w:val="24"/>
        </w:rPr>
        <w:t>more and more global data initiatives</w:t>
      </w:r>
      <w:r w:rsidRPr="005E0EB1">
        <w:rPr>
          <w:rFonts w:ascii="Times New Roman" w:hAnsi="Times New Roman"/>
          <w:sz w:val="24"/>
          <w:szCs w:val="24"/>
        </w:rPr>
        <w:t>, e.g. in areas such as SDGs (Sustainable Development Goals), so implementation of data exchange standards will increase accordingly on a global level.</w:t>
      </w:r>
    </w:p>
    <w:p w14:paraId="358AFA38" w14:textId="66D19EA5" w:rsidR="00015539" w:rsidRPr="002301BC" w:rsidRDefault="00015539" w:rsidP="00C8206E">
      <w:pPr>
        <w:pStyle w:val="Heading2"/>
        <w:spacing w:before="360" w:after="240" w:line="276" w:lineRule="auto"/>
        <w:rPr>
          <w:rFonts w:ascii="Times New Roman" w:hAnsi="Times New Roman" w:cs="Times New Roman"/>
          <w:lang w:val="en-US"/>
        </w:rPr>
      </w:pPr>
      <w:bookmarkStart w:id="29" w:name="_Toc25230069"/>
      <w:r w:rsidRPr="002301BC">
        <w:rPr>
          <w:rFonts w:ascii="Times New Roman" w:hAnsi="Times New Roman" w:cs="Times New Roman"/>
          <w:lang w:val="en-US"/>
        </w:rPr>
        <w:t xml:space="preserve">Benefit </w:t>
      </w:r>
      <w:r>
        <w:rPr>
          <w:rFonts w:ascii="Times New Roman" w:hAnsi="Times New Roman" w:cs="Times New Roman"/>
          <w:lang w:val="en-US"/>
        </w:rPr>
        <w:t>3</w:t>
      </w:r>
      <w:r w:rsidRPr="002301BC">
        <w:rPr>
          <w:rFonts w:ascii="Times New Roman" w:hAnsi="Times New Roman" w:cs="Times New Roman"/>
          <w:lang w:val="en-US"/>
        </w:rPr>
        <w:t xml:space="preserve"> : SDMX </w:t>
      </w:r>
      <w:r>
        <w:rPr>
          <w:rFonts w:ascii="Times New Roman" w:hAnsi="Times New Roman" w:cs="Times New Roman"/>
          <w:lang w:val="en-US"/>
        </w:rPr>
        <w:t>supports modernisation</w:t>
      </w:r>
      <w:bookmarkEnd w:id="29"/>
    </w:p>
    <w:p w14:paraId="2FAE1162" w14:textId="76F45794" w:rsidR="00015539" w:rsidRDefault="00015539" w:rsidP="00C8206E">
      <w:pPr>
        <w:spacing w:after="180" w:line="276" w:lineRule="auto"/>
        <w:jc w:val="both"/>
        <w:rPr>
          <w:rFonts w:ascii="Times New Roman" w:hAnsi="Times New Roman"/>
          <w:sz w:val="28"/>
          <w:szCs w:val="24"/>
          <w:lang w:val="en-US"/>
        </w:rPr>
      </w:pPr>
      <w:r w:rsidRPr="002301BC">
        <w:rPr>
          <w:rFonts w:ascii="Times New Roman" w:hAnsi="Times New Roman"/>
          <w:sz w:val="24"/>
          <w:lang w:val="en-US"/>
        </w:rPr>
        <w:t xml:space="preserve">SDMX provides a </w:t>
      </w:r>
      <w:r w:rsidRPr="002301BC">
        <w:rPr>
          <w:rFonts w:ascii="Times New Roman" w:hAnsi="Times New Roman"/>
          <w:b/>
          <w:sz w:val="24"/>
          <w:lang w:val="en-US"/>
        </w:rPr>
        <w:t>standardi</w:t>
      </w:r>
      <w:r w:rsidR="00730FDA">
        <w:rPr>
          <w:rFonts w:ascii="Times New Roman" w:hAnsi="Times New Roman"/>
          <w:b/>
          <w:sz w:val="24"/>
          <w:lang w:val="en-US"/>
        </w:rPr>
        <w:t>s</w:t>
      </w:r>
      <w:r w:rsidRPr="002301BC">
        <w:rPr>
          <w:rFonts w:ascii="Times New Roman" w:hAnsi="Times New Roman"/>
          <w:b/>
          <w:sz w:val="24"/>
          <w:lang w:val="en-US"/>
        </w:rPr>
        <w:t>ed</w:t>
      </w:r>
      <w:r w:rsidRPr="002301BC">
        <w:rPr>
          <w:rFonts w:ascii="Times New Roman" w:hAnsi="Times New Roman"/>
          <w:sz w:val="24"/>
          <w:lang w:val="en-US"/>
        </w:rPr>
        <w:t xml:space="preserve"> way of organi</w:t>
      </w:r>
      <w:r w:rsidR="00730FDA">
        <w:rPr>
          <w:rFonts w:ascii="Times New Roman" w:hAnsi="Times New Roman"/>
          <w:sz w:val="24"/>
          <w:lang w:val="en-US"/>
        </w:rPr>
        <w:t>s</w:t>
      </w:r>
      <w:r w:rsidRPr="002301BC">
        <w:rPr>
          <w:rFonts w:ascii="Times New Roman" w:hAnsi="Times New Roman"/>
          <w:sz w:val="24"/>
          <w:lang w:val="en-US"/>
        </w:rPr>
        <w:t>ing and exchanging data, enabling interoperable implementations within and between systems concerned with the exchange, reporting and dissemination of statistical data and related metadata.</w:t>
      </w:r>
      <w:r w:rsidRPr="002301BC">
        <w:rPr>
          <w:rFonts w:ascii="Times New Roman" w:hAnsi="Times New Roman"/>
          <w:sz w:val="28"/>
          <w:szCs w:val="24"/>
          <w:lang w:val="en-US"/>
        </w:rPr>
        <w:t xml:space="preserve">  </w:t>
      </w:r>
    </w:p>
    <w:p w14:paraId="1A647AE6" w14:textId="791A769E" w:rsidR="00015539" w:rsidRDefault="00015539" w:rsidP="00C8206E">
      <w:pPr>
        <w:spacing w:after="180" w:line="276" w:lineRule="auto"/>
        <w:jc w:val="both"/>
        <w:rPr>
          <w:rFonts w:ascii="Times New Roman" w:hAnsi="Times New Roman"/>
          <w:sz w:val="24"/>
          <w:lang w:val="en-US"/>
        </w:rPr>
      </w:pPr>
      <w:r w:rsidRPr="00015539">
        <w:rPr>
          <w:rFonts w:ascii="Times New Roman" w:hAnsi="Times New Roman"/>
          <w:sz w:val="24"/>
          <w:lang w:val="en-US"/>
        </w:rPr>
        <w:t xml:space="preserve">SDMX can be a central element of the </w:t>
      </w:r>
      <w:hyperlink r:id="rId19" w:history="1">
        <w:r w:rsidRPr="00015539">
          <w:rPr>
            <w:rStyle w:val="Hyperlink"/>
            <w:rFonts w:ascii="Times New Roman" w:hAnsi="Times New Roman"/>
            <w:sz w:val="24"/>
            <w:lang w:val="en-US"/>
          </w:rPr>
          <w:t>moderni</w:t>
        </w:r>
        <w:r w:rsidR="00730FDA">
          <w:rPr>
            <w:rStyle w:val="Hyperlink"/>
            <w:rFonts w:ascii="Times New Roman" w:hAnsi="Times New Roman"/>
            <w:sz w:val="24"/>
            <w:lang w:val="en-US"/>
          </w:rPr>
          <w:t>s</w:t>
        </w:r>
        <w:r w:rsidRPr="00015539">
          <w:rPr>
            <w:rStyle w:val="Hyperlink"/>
            <w:rFonts w:ascii="Times New Roman" w:hAnsi="Times New Roman"/>
            <w:sz w:val="24"/>
            <w:lang w:val="en-US"/>
          </w:rPr>
          <w:t>ation of official statistics</w:t>
        </w:r>
      </w:hyperlink>
      <w:r w:rsidRPr="00015539">
        <w:rPr>
          <w:rFonts w:ascii="Times New Roman" w:hAnsi="Times New Roman"/>
          <w:sz w:val="24"/>
          <w:lang w:val="en-US"/>
        </w:rPr>
        <w:t xml:space="preserve"> (MOS) as promoted by the United Nations Economic Commission for Europe (UNECE).  The processes involved in the "industriali</w:t>
      </w:r>
      <w:r w:rsidR="00730FDA">
        <w:rPr>
          <w:rFonts w:ascii="Times New Roman" w:hAnsi="Times New Roman"/>
          <w:sz w:val="24"/>
          <w:lang w:val="en-US"/>
        </w:rPr>
        <w:t>s</w:t>
      </w:r>
      <w:r w:rsidRPr="00015539">
        <w:rPr>
          <w:rFonts w:ascii="Times New Roman" w:hAnsi="Times New Roman"/>
          <w:sz w:val="24"/>
          <w:lang w:val="en-US"/>
        </w:rPr>
        <w:t>ation" of statistics are the use of common tools, common processes, and common methodologies.  Industriali</w:t>
      </w:r>
      <w:r w:rsidR="00730FDA">
        <w:rPr>
          <w:rFonts w:ascii="Times New Roman" w:hAnsi="Times New Roman"/>
          <w:sz w:val="24"/>
          <w:lang w:val="en-US"/>
        </w:rPr>
        <w:t>s</w:t>
      </w:r>
      <w:r w:rsidRPr="00015539">
        <w:rPr>
          <w:rFonts w:ascii="Times New Roman" w:hAnsi="Times New Roman"/>
          <w:sz w:val="24"/>
          <w:lang w:val="en-US"/>
        </w:rPr>
        <w:t>ation recogni</w:t>
      </w:r>
      <w:r w:rsidR="00730FDA">
        <w:rPr>
          <w:rFonts w:ascii="Times New Roman" w:hAnsi="Times New Roman"/>
          <w:sz w:val="24"/>
          <w:lang w:val="en-US"/>
        </w:rPr>
        <w:t>s</w:t>
      </w:r>
      <w:r w:rsidRPr="00015539">
        <w:rPr>
          <w:rFonts w:ascii="Times New Roman" w:hAnsi="Times New Roman"/>
          <w:sz w:val="24"/>
          <w:lang w:val="en-US"/>
        </w:rPr>
        <w:t>es that all statistics are produced in a similar way and that no statistical domain is special.  Finally, the adoption of these common elements provides increased flexibility to adapt to new sources and to produce new outputs.</w:t>
      </w:r>
    </w:p>
    <w:p w14:paraId="20BA2FCF" w14:textId="7A5DE962" w:rsidR="00015539" w:rsidRDefault="00015539" w:rsidP="00C8206E">
      <w:pPr>
        <w:spacing w:after="180" w:line="276" w:lineRule="auto"/>
        <w:jc w:val="both"/>
        <w:rPr>
          <w:rFonts w:ascii="Times New Roman" w:hAnsi="Times New Roman"/>
          <w:sz w:val="24"/>
          <w:szCs w:val="24"/>
          <w:lang w:val="en-US"/>
        </w:rPr>
      </w:pPr>
      <w:r w:rsidRPr="00015539">
        <w:rPr>
          <w:rFonts w:ascii="Times New Roman" w:hAnsi="Times New Roman"/>
          <w:sz w:val="24"/>
          <w:szCs w:val="24"/>
          <w:lang w:val="en-US"/>
        </w:rPr>
        <w:t xml:space="preserve">SDMX is a </w:t>
      </w:r>
      <w:r w:rsidRPr="00015539">
        <w:rPr>
          <w:rFonts w:ascii="Times New Roman" w:hAnsi="Times New Roman"/>
          <w:b/>
          <w:sz w:val="24"/>
          <w:szCs w:val="24"/>
          <w:lang w:val="en-US"/>
        </w:rPr>
        <w:t>business choice</w:t>
      </w:r>
      <w:r w:rsidRPr="00015539">
        <w:rPr>
          <w:rFonts w:ascii="Times New Roman" w:hAnsi="Times New Roman"/>
          <w:sz w:val="24"/>
          <w:szCs w:val="24"/>
          <w:lang w:val="en-US"/>
        </w:rPr>
        <w:t xml:space="preserve"> (as opposed to a technical choice), which is about improving the quality of exchanges through standardi</w:t>
      </w:r>
      <w:r w:rsidR="00730FDA">
        <w:rPr>
          <w:rFonts w:ascii="Times New Roman" w:hAnsi="Times New Roman"/>
          <w:sz w:val="24"/>
          <w:szCs w:val="24"/>
          <w:lang w:val="en-US"/>
        </w:rPr>
        <w:t>s</w:t>
      </w:r>
      <w:r w:rsidRPr="00015539">
        <w:rPr>
          <w:rFonts w:ascii="Times New Roman" w:hAnsi="Times New Roman"/>
          <w:sz w:val="24"/>
          <w:szCs w:val="24"/>
          <w:lang w:val="en-US"/>
        </w:rPr>
        <w:t>ation, automation, validation and data sharing.</w:t>
      </w:r>
    </w:p>
    <w:p w14:paraId="78FAE255" w14:textId="152A3E92" w:rsidR="00015539" w:rsidRDefault="00015539" w:rsidP="00C8206E">
      <w:pPr>
        <w:spacing w:after="180" w:line="276" w:lineRule="auto"/>
        <w:jc w:val="both"/>
        <w:rPr>
          <w:rFonts w:ascii="Times New Roman" w:hAnsi="Times New Roman"/>
          <w:sz w:val="24"/>
          <w:lang w:val="en-US"/>
        </w:rPr>
      </w:pPr>
      <w:r w:rsidRPr="00015539">
        <w:rPr>
          <w:rFonts w:ascii="Times New Roman" w:hAnsi="Times New Roman"/>
          <w:sz w:val="24"/>
          <w:lang w:val="en-US"/>
        </w:rPr>
        <w:t xml:space="preserve">We have more and more </w:t>
      </w:r>
      <w:r w:rsidRPr="00015539">
        <w:rPr>
          <w:rFonts w:ascii="Times New Roman" w:hAnsi="Times New Roman"/>
          <w:b/>
          <w:sz w:val="24"/>
          <w:lang w:val="en-US"/>
        </w:rPr>
        <w:t>corporate services</w:t>
      </w:r>
      <w:r w:rsidRPr="00015539">
        <w:rPr>
          <w:rFonts w:ascii="Times New Roman" w:hAnsi="Times New Roman"/>
          <w:sz w:val="24"/>
          <w:lang w:val="en-US"/>
        </w:rPr>
        <w:t xml:space="preserve"> and SDMX is just one of them. The basic premise is that SDMX implementation must be seen in the context of a wide range of corporate institutional, infrastructure and statistical initiatives currently underway in almost all statistical agencies around the globe to improve the quality and relevance of the service they provide to government and non-government users of their outputs.</w:t>
      </w:r>
    </w:p>
    <w:p w14:paraId="5DD2E605" w14:textId="77777777" w:rsidR="00015539" w:rsidRDefault="00015539" w:rsidP="00C8206E">
      <w:pPr>
        <w:pStyle w:val="ListBullet"/>
        <w:keepNext/>
        <w:numPr>
          <w:ilvl w:val="0"/>
          <w:numId w:val="0"/>
        </w:numPr>
        <w:spacing w:after="60" w:line="276" w:lineRule="auto"/>
        <w:contextualSpacing w:val="0"/>
        <w:jc w:val="both"/>
        <w:rPr>
          <w:rFonts w:asciiTheme="minorHAnsi" w:hAnsiTheme="minorHAnsi"/>
        </w:rPr>
      </w:pPr>
      <w:r>
        <w:t xml:space="preserve">SDMX </w:t>
      </w:r>
      <w:r w:rsidRPr="001460A1">
        <w:rPr>
          <w:b/>
        </w:rPr>
        <w:t>supports</w:t>
      </w:r>
      <w:r>
        <w:t xml:space="preserve"> many </w:t>
      </w:r>
      <w:r w:rsidRPr="001460A1">
        <w:rPr>
          <w:b/>
        </w:rPr>
        <w:t>statistical activities</w:t>
      </w:r>
      <w:r>
        <w:t xml:space="preserve"> and the processes supporting these activities: </w:t>
      </w:r>
    </w:p>
    <w:p w14:paraId="7ECF32E4" w14:textId="77777777" w:rsidR="00015539" w:rsidRDefault="00015539" w:rsidP="00C8206E">
      <w:pPr>
        <w:pStyle w:val="ListBullet"/>
        <w:keepNext/>
        <w:tabs>
          <w:tab w:val="clear" w:pos="360"/>
        </w:tabs>
        <w:spacing w:after="60" w:line="276" w:lineRule="auto"/>
        <w:ind w:left="709" w:hanging="283"/>
        <w:contextualSpacing w:val="0"/>
        <w:jc w:val="both"/>
      </w:pPr>
      <w:r>
        <w:t>data collection – data registration and data retrieval, data validation;</w:t>
      </w:r>
    </w:p>
    <w:p w14:paraId="6DE0564D" w14:textId="77777777" w:rsidR="00015539" w:rsidRDefault="00015539" w:rsidP="00C8206E">
      <w:pPr>
        <w:pStyle w:val="ListBullet"/>
        <w:tabs>
          <w:tab w:val="clear" w:pos="360"/>
        </w:tabs>
        <w:spacing w:after="60" w:line="276" w:lineRule="auto"/>
        <w:ind w:left="709" w:hanging="283"/>
        <w:contextualSpacing w:val="0"/>
        <w:jc w:val="both"/>
      </w:pPr>
      <w:r>
        <w:t>data reporting and data mapping;</w:t>
      </w:r>
    </w:p>
    <w:p w14:paraId="525BC361" w14:textId="77777777" w:rsidR="00015539" w:rsidRDefault="00015539" w:rsidP="00C8206E">
      <w:pPr>
        <w:pStyle w:val="ListBullet"/>
        <w:tabs>
          <w:tab w:val="clear" w:pos="360"/>
        </w:tabs>
        <w:spacing w:after="60" w:line="276" w:lineRule="auto"/>
        <w:ind w:left="709" w:hanging="283"/>
        <w:contextualSpacing w:val="0"/>
        <w:jc w:val="both"/>
      </w:pPr>
      <w:r>
        <w:t>data dissemination – data discovery, data query, data portal;</w:t>
      </w:r>
    </w:p>
    <w:p w14:paraId="25634060" w14:textId="77777777" w:rsidR="00015539" w:rsidRDefault="00015539" w:rsidP="00C8206E">
      <w:pPr>
        <w:pStyle w:val="ListBullet"/>
        <w:keepNext/>
        <w:tabs>
          <w:tab w:val="clear" w:pos="360"/>
        </w:tabs>
        <w:spacing w:after="60" w:line="276" w:lineRule="auto"/>
        <w:ind w:left="709" w:hanging="283"/>
        <w:contextualSpacing w:val="0"/>
        <w:jc w:val="both"/>
      </w:pPr>
      <w:r>
        <w:t>structural metadata repository for metadata management, persistence, query, and retrieval;</w:t>
      </w:r>
    </w:p>
    <w:p w14:paraId="6BA95812" w14:textId="77777777" w:rsidR="00015539" w:rsidRDefault="00015539" w:rsidP="00C8206E">
      <w:pPr>
        <w:pStyle w:val="ListBullet"/>
        <w:tabs>
          <w:tab w:val="clear" w:pos="360"/>
        </w:tabs>
        <w:spacing w:after="180" w:line="276" w:lineRule="auto"/>
        <w:ind w:left="709" w:hanging="284"/>
        <w:contextualSpacing w:val="0"/>
        <w:jc w:val="both"/>
      </w:pPr>
      <w:r>
        <w:t xml:space="preserve">reference metadata reporting and dissemination, and linking metadata to data points.  </w:t>
      </w:r>
    </w:p>
    <w:p w14:paraId="10AF19D8" w14:textId="2A58679F" w:rsidR="00015539" w:rsidRPr="00005BE6" w:rsidRDefault="00005BE6" w:rsidP="00C8206E">
      <w:pPr>
        <w:spacing w:after="180" w:line="276" w:lineRule="auto"/>
        <w:jc w:val="both"/>
        <w:rPr>
          <w:rFonts w:ascii="Times New Roman" w:hAnsi="Times New Roman"/>
          <w:sz w:val="24"/>
          <w:szCs w:val="24"/>
        </w:rPr>
      </w:pPr>
      <w:r w:rsidRPr="00005BE6">
        <w:rPr>
          <w:rFonts w:ascii="Times New Roman" w:hAnsi="Times New Roman"/>
          <w:sz w:val="24"/>
          <w:szCs w:val="24"/>
        </w:rPr>
        <w:t xml:space="preserve">SDMX </w:t>
      </w:r>
      <w:r w:rsidRPr="00005BE6">
        <w:rPr>
          <w:rFonts w:ascii="Times New Roman" w:hAnsi="Times New Roman"/>
          <w:sz w:val="24"/>
          <w:szCs w:val="24"/>
          <w:lang w:val="en-US"/>
        </w:rPr>
        <w:t>is</w:t>
      </w:r>
      <w:r w:rsidRPr="00005BE6">
        <w:rPr>
          <w:rFonts w:ascii="Times New Roman" w:hAnsi="Times New Roman"/>
          <w:sz w:val="24"/>
          <w:szCs w:val="24"/>
        </w:rPr>
        <w:t xml:space="preserve"> a good way of </w:t>
      </w:r>
      <w:r w:rsidRPr="00005BE6">
        <w:rPr>
          <w:rFonts w:ascii="Times New Roman" w:hAnsi="Times New Roman"/>
          <w:b/>
          <w:sz w:val="24"/>
          <w:szCs w:val="24"/>
        </w:rPr>
        <w:t>avoiding "stovepipe" or "silo" approaches</w:t>
      </w:r>
      <w:r w:rsidRPr="00005BE6">
        <w:rPr>
          <w:rFonts w:ascii="Times New Roman" w:hAnsi="Times New Roman"/>
          <w:sz w:val="24"/>
          <w:szCs w:val="24"/>
        </w:rPr>
        <w:t>.  SDMX is an interface which is fully agnostic to the data and is thus applicable across domains and encouraging common solutions.</w:t>
      </w:r>
      <w:r w:rsidR="00D626B1">
        <w:rPr>
          <w:rFonts w:ascii="Times New Roman" w:hAnsi="Times New Roman"/>
          <w:sz w:val="24"/>
          <w:szCs w:val="24"/>
        </w:rPr>
        <w:t xml:space="preserve">  </w:t>
      </w:r>
    </w:p>
    <w:p w14:paraId="301BEE89" w14:textId="46EFFFD1" w:rsidR="00005BE6" w:rsidRDefault="00005BE6" w:rsidP="00C8206E">
      <w:pPr>
        <w:spacing w:after="180" w:line="276" w:lineRule="auto"/>
        <w:jc w:val="both"/>
        <w:rPr>
          <w:rFonts w:ascii="Times New Roman" w:hAnsi="Times New Roman"/>
          <w:sz w:val="24"/>
          <w:szCs w:val="24"/>
        </w:rPr>
      </w:pPr>
      <w:r w:rsidRPr="00005BE6">
        <w:rPr>
          <w:rFonts w:ascii="Times New Roman" w:hAnsi="Times New Roman"/>
          <w:sz w:val="24"/>
          <w:szCs w:val="24"/>
        </w:rPr>
        <w:t xml:space="preserve">SDMX improves the </w:t>
      </w:r>
      <w:r w:rsidRPr="00005BE6">
        <w:rPr>
          <w:rFonts w:ascii="Times New Roman" w:hAnsi="Times New Roman"/>
          <w:b/>
          <w:sz w:val="24"/>
          <w:szCs w:val="24"/>
        </w:rPr>
        <w:t>coordination of statistical activities</w:t>
      </w:r>
      <w:r w:rsidRPr="00005BE6">
        <w:rPr>
          <w:rFonts w:ascii="Times New Roman" w:hAnsi="Times New Roman"/>
          <w:sz w:val="24"/>
          <w:szCs w:val="24"/>
        </w:rPr>
        <w:t xml:space="preserve"> across the national statistical system (NSS) and among development partners.</w:t>
      </w:r>
      <w:r w:rsidR="00D626B1">
        <w:rPr>
          <w:rFonts w:ascii="Times New Roman" w:hAnsi="Times New Roman"/>
          <w:sz w:val="24"/>
          <w:szCs w:val="24"/>
        </w:rPr>
        <w:t xml:space="preserve">  </w:t>
      </w:r>
    </w:p>
    <w:p w14:paraId="75A269CE" w14:textId="75D02260" w:rsidR="00005BE6" w:rsidRPr="00005BE6" w:rsidRDefault="00005BE6" w:rsidP="00C8206E">
      <w:pPr>
        <w:spacing w:after="180" w:line="276" w:lineRule="auto"/>
        <w:jc w:val="both"/>
        <w:rPr>
          <w:rFonts w:ascii="Times New Roman" w:hAnsi="Times New Roman"/>
        </w:rPr>
      </w:pPr>
      <w:r w:rsidRPr="00005BE6">
        <w:rPr>
          <w:rFonts w:ascii="Times New Roman" w:hAnsi="Times New Roman"/>
          <w:sz w:val="24"/>
        </w:rPr>
        <w:t xml:space="preserve">The harmonisation of statistical business processes induced through horizontal and vertical integration also facilitates the </w:t>
      </w:r>
      <w:r w:rsidRPr="00005BE6">
        <w:rPr>
          <w:rFonts w:ascii="Times New Roman" w:hAnsi="Times New Roman"/>
          <w:b/>
          <w:sz w:val="24"/>
        </w:rPr>
        <w:t>transferability of skills</w:t>
      </w:r>
      <w:r w:rsidRPr="00005BE6">
        <w:rPr>
          <w:rFonts w:ascii="Times New Roman" w:hAnsi="Times New Roman"/>
          <w:sz w:val="24"/>
        </w:rPr>
        <w:t>.  This holds true in both c</w:t>
      </w:r>
      <w:r w:rsidR="007B74E5">
        <w:rPr>
          <w:rFonts w:ascii="Times New Roman" w:hAnsi="Times New Roman"/>
          <w:sz w:val="24"/>
        </w:rPr>
        <w:t>ases where organis</w:t>
      </w:r>
      <w:r w:rsidRPr="00005BE6">
        <w:rPr>
          <w:rFonts w:ascii="Times New Roman" w:hAnsi="Times New Roman"/>
          <w:sz w:val="24"/>
        </w:rPr>
        <w:t>ation is structured by domain or along the business process.</w:t>
      </w:r>
    </w:p>
    <w:p w14:paraId="49457CAF" w14:textId="272523B9" w:rsidR="00005BE6" w:rsidRPr="002301BC" w:rsidRDefault="00005BE6" w:rsidP="00C8206E">
      <w:pPr>
        <w:pStyle w:val="Heading2"/>
        <w:spacing w:before="360" w:after="240" w:line="276" w:lineRule="auto"/>
        <w:rPr>
          <w:rFonts w:ascii="Times New Roman" w:hAnsi="Times New Roman" w:cs="Times New Roman"/>
          <w:lang w:val="en-US"/>
        </w:rPr>
      </w:pPr>
      <w:bookmarkStart w:id="30" w:name="_Toc25230070"/>
      <w:r w:rsidRPr="002301BC">
        <w:rPr>
          <w:rFonts w:ascii="Times New Roman" w:hAnsi="Times New Roman" w:cs="Times New Roman"/>
          <w:lang w:val="en-US"/>
        </w:rPr>
        <w:t xml:space="preserve">Benefit </w:t>
      </w:r>
      <w:r>
        <w:rPr>
          <w:rFonts w:ascii="Times New Roman" w:hAnsi="Times New Roman" w:cs="Times New Roman"/>
          <w:lang w:val="en-US"/>
        </w:rPr>
        <w:t>4</w:t>
      </w:r>
      <w:r w:rsidRPr="002301BC">
        <w:rPr>
          <w:rFonts w:ascii="Times New Roman" w:hAnsi="Times New Roman" w:cs="Times New Roman"/>
          <w:lang w:val="en-US"/>
        </w:rPr>
        <w:t xml:space="preserve"> : SDMX </w:t>
      </w:r>
      <w:r w:rsidRPr="00005BE6">
        <w:rPr>
          <w:rFonts w:ascii="Times New Roman" w:hAnsi="Times New Roman" w:cs="Times New Roman"/>
          <w:lang w:val="en-US"/>
        </w:rPr>
        <w:t>triggers more timely and better quality data</w:t>
      </w:r>
      <w:bookmarkEnd w:id="30"/>
    </w:p>
    <w:p w14:paraId="00A96A28" w14:textId="77777777" w:rsidR="00005BE6" w:rsidRDefault="00005BE6" w:rsidP="00C8206E">
      <w:pPr>
        <w:pStyle w:val="ListBullet"/>
        <w:keepNext/>
        <w:numPr>
          <w:ilvl w:val="0"/>
          <w:numId w:val="0"/>
        </w:numPr>
        <w:spacing w:after="60" w:line="276" w:lineRule="auto"/>
        <w:contextualSpacing w:val="0"/>
        <w:jc w:val="both"/>
      </w:pPr>
      <w:r w:rsidRPr="002A56EE">
        <w:t xml:space="preserve">A standard technical architecture promotes </w:t>
      </w:r>
      <w:r w:rsidRPr="002A56EE">
        <w:rPr>
          <w:b/>
        </w:rPr>
        <w:t>more timely and better quality data</w:t>
      </w:r>
      <w:r>
        <w:t xml:space="preserve">: </w:t>
      </w:r>
    </w:p>
    <w:p w14:paraId="7E5A259E" w14:textId="166FBE70" w:rsidR="00005BE6" w:rsidRPr="002A56EE" w:rsidRDefault="00005BE6" w:rsidP="002972F5">
      <w:pPr>
        <w:pStyle w:val="ListParagraph"/>
        <w:keepNext/>
        <w:numPr>
          <w:ilvl w:val="0"/>
          <w:numId w:val="4"/>
        </w:numPr>
        <w:spacing w:after="60"/>
        <w:ind w:left="709" w:hanging="283"/>
        <w:jc w:val="both"/>
        <w:rPr>
          <w:rFonts w:ascii="Times New Roman" w:hAnsi="Times New Roman"/>
          <w:sz w:val="24"/>
          <w:szCs w:val="24"/>
        </w:rPr>
      </w:pPr>
      <w:r>
        <w:rPr>
          <w:rFonts w:ascii="Times New Roman" w:hAnsi="Times New Roman"/>
          <w:sz w:val="24"/>
          <w:szCs w:val="24"/>
        </w:rPr>
        <w:t>t</w:t>
      </w:r>
      <w:r w:rsidRPr="002A56EE">
        <w:rPr>
          <w:rFonts w:ascii="Times New Roman" w:hAnsi="Times New Roman"/>
          <w:sz w:val="24"/>
          <w:szCs w:val="24"/>
        </w:rPr>
        <w:t>imely because less manual conversion is needed</w:t>
      </w:r>
      <w:r>
        <w:rPr>
          <w:rFonts w:ascii="Times New Roman" w:hAnsi="Times New Roman"/>
          <w:sz w:val="24"/>
          <w:szCs w:val="24"/>
        </w:rPr>
        <w:t>,</w:t>
      </w:r>
      <w:r w:rsidRPr="002A56EE">
        <w:rPr>
          <w:rFonts w:ascii="Times New Roman" w:hAnsi="Times New Roman"/>
          <w:sz w:val="24"/>
          <w:szCs w:val="24"/>
        </w:rPr>
        <w:t xml:space="preserve"> and automated checks are fast</w:t>
      </w:r>
      <w:r w:rsidR="00B810E0">
        <w:rPr>
          <w:rFonts w:ascii="Times New Roman" w:hAnsi="Times New Roman"/>
          <w:sz w:val="24"/>
          <w:szCs w:val="24"/>
        </w:rPr>
        <w:t>, thus reducing "time to users"</w:t>
      </w:r>
      <w:r w:rsidRPr="002A56EE">
        <w:rPr>
          <w:rFonts w:ascii="Times New Roman" w:hAnsi="Times New Roman"/>
          <w:sz w:val="24"/>
          <w:szCs w:val="24"/>
        </w:rPr>
        <w:t xml:space="preserve">; </w:t>
      </w:r>
    </w:p>
    <w:p w14:paraId="63621B3A" w14:textId="108D318B" w:rsidR="00005BE6" w:rsidRPr="002A56EE" w:rsidRDefault="00005BE6"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q</w:t>
      </w:r>
      <w:r w:rsidRPr="002A56EE">
        <w:rPr>
          <w:rFonts w:ascii="Times New Roman" w:hAnsi="Times New Roman"/>
          <w:sz w:val="24"/>
          <w:szCs w:val="24"/>
        </w:rPr>
        <w:t>uality because automated processing</w:t>
      </w:r>
      <w:ins w:id="31" w:author="BARRACLOUGH David, STD/SAM" w:date="2019-12-10T17:23:00Z">
        <w:r w:rsidR="002B2143">
          <w:rPr>
            <w:rFonts w:ascii="Times New Roman" w:hAnsi="Times New Roman"/>
            <w:sz w:val="24"/>
            <w:szCs w:val="24"/>
          </w:rPr>
          <w:t xml:space="preserve"> and validation</w:t>
        </w:r>
      </w:ins>
      <w:r w:rsidRPr="002A56EE">
        <w:rPr>
          <w:rFonts w:ascii="Times New Roman" w:hAnsi="Times New Roman"/>
          <w:sz w:val="24"/>
          <w:szCs w:val="24"/>
        </w:rPr>
        <w:t xml:space="preserve"> means less human error; </w:t>
      </w:r>
    </w:p>
    <w:p w14:paraId="45BB7CFA" w14:textId="77777777" w:rsidR="00005BE6" w:rsidRPr="002A56EE" w:rsidRDefault="00005BE6"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f</w:t>
      </w:r>
      <w:r w:rsidRPr="002A56EE">
        <w:rPr>
          <w:rFonts w:ascii="Times New Roman" w:hAnsi="Times New Roman"/>
          <w:sz w:val="24"/>
          <w:szCs w:val="24"/>
        </w:rPr>
        <w:t>aster access to data</w:t>
      </w:r>
      <w:r>
        <w:rPr>
          <w:rFonts w:ascii="Times New Roman" w:hAnsi="Times New Roman"/>
          <w:sz w:val="24"/>
          <w:szCs w:val="24"/>
        </w:rPr>
        <w:t xml:space="preserve">; </w:t>
      </w:r>
    </w:p>
    <w:p w14:paraId="44B654CB" w14:textId="77777777" w:rsidR="00005BE6" w:rsidRPr="002A56EE" w:rsidRDefault="00005BE6" w:rsidP="002972F5">
      <w:pPr>
        <w:pStyle w:val="ListParagraph"/>
        <w:keepNext/>
        <w:numPr>
          <w:ilvl w:val="0"/>
          <w:numId w:val="4"/>
        </w:numPr>
        <w:spacing w:after="60"/>
        <w:ind w:left="709" w:hanging="283"/>
        <w:jc w:val="both"/>
        <w:rPr>
          <w:rFonts w:ascii="Times New Roman" w:hAnsi="Times New Roman"/>
          <w:sz w:val="24"/>
          <w:szCs w:val="24"/>
        </w:rPr>
      </w:pPr>
      <w:r>
        <w:rPr>
          <w:rFonts w:ascii="Times New Roman" w:hAnsi="Times New Roman"/>
          <w:sz w:val="24"/>
          <w:szCs w:val="24"/>
        </w:rPr>
        <w:t>m</w:t>
      </w:r>
      <w:r w:rsidRPr="002A56EE">
        <w:rPr>
          <w:rFonts w:ascii="Times New Roman" w:hAnsi="Times New Roman"/>
          <w:sz w:val="24"/>
          <w:szCs w:val="24"/>
        </w:rPr>
        <w:t>ove towards automation (automated workflows for exchange of statistics, thus reducing manual intervention errors; less "wait states"). Automation allows unattended workflow execution</w:t>
      </w:r>
      <w:r>
        <w:rPr>
          <w:rFonts w:ascii="Times New Roman" w:hAnsi="Times New Roman"/>
          <w:sz w:val="24"/>
          <w:szCs w:val="24"/>
        </w:rPr>
        <w:t xml:space="preserve">; </w:t>
      </w:r>
    </w:p>
    <w:p w14:paraId="09CD202B" w14:textId="381981D9" w:rsidR="00005BE6" w:rsidRDefault="00005BE6" w:rsidP="002972F5">
      <w:pPr>
        <w:pStyle w:val="ListParagraph"/>
        <w:keepNext/>
        <w:numPr>
          <w:ilvl w:val="0"/>
          <w:numId w:val="4"/>
        </w:numPr>
        <w:spacing w:after="180"/>
        <w:ind w:left="709" w:hanging="283"/>
        <w:jc w:val="both"/>
        <w:rPr>
          <w:rFonts w:ascii="Times New Roman" w:hAnsi="Times New Roman"/>
          <w:sz w:val="24"/>
          <w:szCs w:val="24"/>
        </w:rPr>
      </w:pPr>
      <w:r>
        <w:rPr>
          <w:rFonts w:ascii="Times New Roman" w:hAnsi="Times New Roman"/>
          <w:sz w:val="24"/>
          <w:szCs w:val="24"/>
        </w:rPr>
        <w:t>p</w:t>
      </w:r>
      <w:r w:rsidRPr="002A56EE">
        <w:rPr>
          <w:rFonts w:ascii="Times New Roman" w:hAnsi="Times New Roman"/>
          <w:sz w:val="24"/>
          <w:szCs w:val="24"/>
        </w:rPr>
        <w:t>romotes standard classifications which reduce mapping and transformation errors</w:t>
      </w:r>
      <w:r>
        <w:rPr>
          <w:rFonts w:ascii="Times New Roman" w:hAnsi="Times New Roman"/>
          <w:sz w:val="24"/>
          <w:szCs w:val="24"/>
        </w:rPr>
        <w:t>.</w:t>
      </w:r>
    </w:p>
    <w:p w14:paraId="46769323" w14:textId="77777777" w:rsidR="00A900B4" w:rsidRPr="001460A1" w:rsidRDefault="00A900B4" w:rsidP="00C8206E">
      <w:pPr>
        <w:pStyle w:val="ListBullet"/>
        <w:keepNext/>
        <w:numPr>
          <w:ilvl w:val="0"/>
          <w:numId w:val="0"/>
        </w:numPr>
        <w:spacing w:after="60" w:line="276" w:lineRule="auto"/>
        <w:contextualSpacing w:val="0"/>
        <w:jc w:val="both"/>
      </w:pPr>
      <w:r w:rsidRPr="001460A1">
        <w:t xml:space="preserve">SDMX improves </w:t>
      </w:r>
      <w:r w:rsidRPr="001460A1">
        <w:rPr>
          <w:b/>
        </w:rPr>
        <w:t>accessibility</w:t>
      </w:r>
      <w:r w:rsidRPr="00F91E94">
        <w:t xml:space="preserve">: </w:t>
      </w:r>
    </w:p>
    <w:p w14:paraId="4DF78EB0" w14:textId="77777777" w:rsidR="00A900B4" w:rsidRPr="001460A1" w:rsidRDefault="00A900B4" w:rsidP="002972F5">
      <w:pPr>
        <w:pStyle w:val="ListParagraph"/>
        <w:keepNext/>
        <w:numPr>
          <w:ilvl w:val="0"/>
          <w:numId w:val="4"/>
        </w:numPr>
        <w:spacing w:after="60"/>
        <w:ind w:left="709" w:hanging="284"/>
        <w:jc w:val="both"/>
        <w:rPr>
          <w:rFonts w:ascii="Times New Roman" w:hAnsi="Times New Roman"/>
          <w:sz w:val="24"/>
          <w:szCs w:val="24"/>
        </w:rPr>
      </w:pPr>
      <w:r w:rsidRPr="001460A1">
        <w:rPr>
          <w:rFonts w:ascii="Times New Roman" w:hAnsi="Times New Roman"/>
          <w:sz w:val="24"/>
          <w:szCs w:val="24"/>
        </w:rPr>
        <w:t>bilateral, gateway and data sharing</w:t>
      </w:r>
      <w:r>
        <w:rPr>
          <w:rFonts w:ascii="Times New Roman" w:hAnsi="Times New Roman"/>
          <w:sz w:val="24"/>
          <w:szCs w:val="24"/>
        </w:rPr>
        <w:t>;</w:t>
      </w:r>
    </w:p>
    <w:p w14:paraId="459739DF" w14:textId="2D29E223" w:rsidR="00005BE6" w:rsidRPr="00A900B4" w:rsidRDefault="00A900B4" w:rsidP="002972F5">
      <w:pPr>
        <w:pStyle w:val="ListParagraph"/>
        <w:keepNext/>
        <w:numPr>
          <w:ilvl w:val="0"/>
          <w:numId w:val="4"/>
        </w:numPr>
        <w:spacing w:after="180"/>
        <w:ind w:left="709" w:hanging="283"/>
        <w:jc w:val="both"/>
        <w:rPr>
          <w:rFonts w:ascii="Times New Roman" w:hAnsi="Times New Roman"/>
          <w:sz w:val="24"/>
          <w:szCs w:val="24"/>
        </w:rPr>
      </w:pPr>
      <w:r w:rsidRPr="00A900B4">
        <w:rPr>
          <w:rFonts w:ascii="Times New Roman" w:hAnsi="Times New Roman"/>
          <w:sz w:val="24"/>
          <w:szCs w:val="24"/>
        </w:rPr>
        <w:t>push and pull modes.</w:t>
      </w:r>
    </w:p>
    <w:p w14:paraId="13357D4E" w14:textId="77777777" w:rsidR="00447A0D" w:rsidRPr="001460A1" w:rsidRDefault="00447A0D" w:rsidP="00C8206E">
      <w:pPr>
        <w:pStyle w:val="ListBullet"/>
        <w:keepNext/>
        <w:numPr>
          <w:ilvl w:val="0"/>
          <w:numId w:val="0"/>
        </w:numPr>
        <w:spacing w:after="60" w:line="276" w:lineRule="auto"/>
        <w:contextualSpacing w:val="0"/>
        <w:jc w:val="both"/>
      </w:pPr>
      <w:r w:rsidRPr="001460A1">
        <w:t xml:space="preserve">SDMX </w:t>
      </w:r>
      <w:r w:rsidRPr="00A2207D">
        <w:rPr>
          <w:lang w:val="en-US"/>
        </w:rPr>
        <w:t>can</w:t>
      </w:r>
      <w:r>
        <w:t xml:space="preserve"> </w:t>
      </w:r>
      <w:r>
        <w:rPr>
          <w:b/>
          <w:bCs/>
        </w:rPr>
        <w:t xml:space="preserve">reduce </w:t>
      </w:r>
      <w:r>
        <w:t xml:space="preserve">data </w:t>
      </w:r>
      <w:r>
        <w:rPr>
          <w:b/>
          <w:bCs/>
        </w:rPr>
        <w:t>errors</w:t>
      </w:r>
      <w:r w:rsidRPr="00F91E94">
        <w:rPr>
          <w:bCs/>
        </w:rPr>
        <w:t xml:space="preserve">: </w:t>
      </w:r>
    </w:p>
    <w:p w14:paraId="0614E312" w14:textId="3ECB2261" w:rsidR="00447A0D" w:rsidRPr="001460A1" w:rsidRDefault="00447A0D" w:rsidP="00D626B1">
      <w:pPr>
        <w:pStyle w:val="ListParagraph"/>
        <w:keepNext/>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automated validation</w:t>
      </w:r>
      <w:r>
        <w:rPr>
          <w:rFonts w:ascii="Times New Roman" w:hAnsi="Times New Roman"/>
          <w:sz w:val="24"/>
          <w:szCs w:val="24"/>
        </w:rPr>
        <w:t>;</w:t>
      </w:r>
    </w:p>
    <w:p w14:paraId="6A57D2D3" w14:textId="77777777" w:rsidR="00447A0D" w:rsidRPr="001460A1" w:rsidRDefault="00447A0D" w:rsidP="00D626B1">
      <w:pPr>
        <w:pStyle w:val="ListParagraph"/>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agreed structures for transmission</w:t>
      </w:r>
      <w:r>
        <w:rPr>
          <w:rFonts w:ascii="Times New Roman" w:hAnsi="Times New Roman"/>
          <w:sz w:val="24"/>
          <w:szCs w:val="24"/>
        </w:rPr>
        <w:t>;</w:t>
      </w:r>
    </w:p>
    <w:p w14:paraId="463FC5B7" w14:textId="5411B2A9" w:rsidR="00447A0D" w:rsidRDefault="00447A0D" w:rsidP="00D626B1">
      <w:pPr>
        <w:pStyle w:val="ListParagraph"/>
        <w:keepNext/>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time saved on conversion, mapping</w:t>
      </w:r>
      <w:r>
        <w:rPr>
          <w:rFonts w:ascii="Times New Roman" w:hAnsi="Times New Roman"/>
          <w:sz w:val="24"/>
          <w:szCs w:val="24"/>
        </w:rPr>
        <w:t>;</w:t>
      </w:r>
    </w:p>
    <w:p w14:paraId="45FFE146" w14:textId="0E854F04" w:rsidR="00447A0D" w:rsidRPr="001460A1" w:rsidRDefault="00447A0D" w:rsidP="00D626B1">
      <w:pPr>
        <w:pStyle w:val="ListParagraph"/>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less manual intervention</w:t>
      </w:r>
      <w:r>
        <w:rPr>
          <w:rFonts w:ascii="Times New Roman" w:hAnsi="Times New Roman"/>
          <w:sz w:val="24"/>
          <w:szCs w:val="24"/>
        </w:rPr>
        <w:t>.</w:t>
      </w:r>
    </w:p>
    <w:p w14:paraId="6FD72CF7" w14:textId="0764B515" w:rsidR="000A153D" w:rsidRPr="002301BC" w:rsidRDefault="000A153D" w:rsidP="00C8206E">
      <w:pPr>
        <w:pStyle w:val="Heading2"/>
        <w:spacing w:before="360" w:after="240" w:line="276" w:lineRule="auto"/>
        <w:rPr>
          <w:rFonts w:ascii="Times New Roman" w:hAnsi="Times New Roman" w:cs="Times New Roman"/>
          <w:lang w:val="en-US"/>
        </w:rPr>
      </w:pPr>
      <w:bookmarkStart w:id="32" w:name="_Toc25230071"/>
      <w:r w:rsidRPr="002301BC">
        <w:rPr>
          <w:rFonts w:ascii="Times New Roman" w:hAnsi="Times New Roman" w:cs="Times New Roman"/>
          <w:lang w:val="en-US"/>
        </w:rPr>
        <w:t xml:space="preserve">Benefit </w:t>
      </w:r>
      <w:r>
        <w:rPr>
          <w:rFonts w:ascii="Times New Roman" w:hAnsi="Times New Roman" w:cs="Times New Roman"/>
          <w:lang w:val="en-US"/>
        </w:rPr>
        <w:t>5</w:t>
      </w:r>
      <w:r w:rsidRPr="002301BC">
        <w:rPr>
          <w:rFonts w:ascii="Times New Roman" w:hAnsi="Times New Roman" w:cs="Times New Roman"/>
          <w:lang w:val="en-US"/>
        </w:rPr>
        <w:t xml:space="preserve"> : SDMX </w:t>
      </w:r>
      <w:r w:rsidRPr="000A153D">
        <w:rPr>
          <w:rFonts w:ascii="Times New Roman" w:hAnsi="Times New Roman" w:cs="Times New Roman"/>
          <w:lang w:val="en-US"/>
        </w:rPr>
        <w:t>reduces costs and reporting burden</w:t>
      </w:r>
      <w:bookmarkEnd w:id="32"/>
    </w:p>
    <w:p w14:paraId="6EBE2DC7" w14:textId="77777777" w:rsidR="000A153D" w:rsidRPr="00AD709B" w:rsidRDefault="000A153D" w:rsidP="00C8206E">
      <w:pPr>
        <w:pStyle w:val="ListBullet"/>
        <w:keepNext/>
        <w:numPr>
          <w:ilvl w:val="0"/>
          <w:numId w:val="0"/>
        </w:numPr>
        <w:spacing w:after="60" w:line="276" w:lineRule="auto"/>
        <w:contextualSpacing w:val="0"/>
        <w:jc w:val="both"/>
        <w:rPr>
          <w:lang w:val="en-US"/>
        </w:rPr>
      </w:pPr>
      <w:r w:rsidRPr="00AD709B">
        <w:rPr>
          <w:lang w:val="en-US"/>
        </w:rPr>
        <w:t xml:space="preserve">SDMX can </w:t>
      </w:r>
      <w:r w:rsidRPr="001460A1">
        <w:rPr>
          <w:b/>
          <w:lang w:val="en-US"/>
        </w:rPr>
        <w:t>reduce IT</w:t>
      </w:r>
      <w:r w:rsidRPr="00AD709B">
        <w:rPr>
          <w:lang w:val="en-US"/>
        </w:rPr>
        <w:t xml:space="preserve"> development and maintenance </w:t>
      </w:r>
      <w:r w:rsidRPr="001460A1">
        <w:rPr>
          <w:b/>
          <w:lang w:val="en-US"/>
        </w:rPr>
        <w:t>costs</w:t>
      </w:r>
      <w:r w:rsidRPr="00AD709B">
        <w:rPr>
          <w:lang w:val="en-US"/>
        </w:rPr>
        <w:t>:</w:t>
      </w:r>
      <w:r>
        <w:rPr>
          <w:lang w:val="en-US"/>
        </w:rPr>
        <w:t xml:space="preserve"> </w:t>
      </w:r>
    </w:p>
    <w:p w14:paraId="10EF176B" w14:textId="35266EC5" w:rsidR="000A153D" w:rsidRPr="00AD709B" w:rsidRDefault="000A153D" w:rsidP="00C8206E">
      <w:pPr>
        <w:pStyle w:val="ListBullet"/>
        <w:keepNext/>
        <w:tabs>
          <w:tab w:val="clear" w:pos="360"/>
        </w:tabs>
        <w:spacing w:line="276" w:lineRule="auto"/>
        <w:ind w:left="709" w:hanging="283"/>
        <w:jc w:val="both"/>
        <w:rPr>
          <w:lang w:val="en-US"/>
        </w:rPr>
      </w:pPr>
      <w:r w:rsidRPr="00AD709B">
        <w:rPr>
          <w:lang w:val="en-US"/>
        </w:rPr>
        <w:t>open source approach (benefit from a large community offering free tools and sharing expertise around a standard)</w:t>
      </w:r>
      <w:r>
        <w:rPr>
          <w:lang w:val="en-US"/>
        </w:rPr>
        <w:t>; furthermore, sharing resources worldwide is better than working national</w:t>
      </w:r>
      <w:r w:rsidR="00730FDA">
        <w:rPr>
          <w:lang w:val="en-US"/>
        </w:rPr>
        <w:t>ly as it promotes cross-fertilis</w:t>
      </w:r>
      <w:r>
        <w:rPr>
          <w:lang w:val="en-US"/>
        </w:rPr>
        <w:t>ation of ideas and practices;</w:t>
      </w:r>
    </w:p>
    <w:p w14:paraId="3F621B8B" w14:textId="77777777" w:rsidR="000A153D" w:rsidRPr="00AD709B" w:rsidRDefault="000A153D" w:rsidP="00C8206E">
      <w:pPr>
        <w:pStyle w:val="ListBullet"/>
        <w:tabs>
          <w:tab w:val="clear" w:pos="360"/>
        </w:tabs>
        <w:spacing w:after="180" w:line="276" w:lineRule="auto"/>
        <w:ind w:left="709" w:hanging="283"/>
        <w:jc w:val="both"/>
        <w:rPr>
          <w:lang w:val="en-US"/>
        </w:rPr>
      </w:pPr>
      <w:r w:rsidRPr="00AD709B">
        <w:rPr>
          <w:lang w:val="en-US"/>
        </w:rPr>
        <w:t>no licensing costs</w:t>
      </w:r>
      <w:r>
        <w:rPr>
          <w:lang w:val="en-US"/>
        </w:rPr>
        <w:t>;</w:t>
      </w:r>
    </w:p>
    <w:p w14:paraId="31C77BC3" w14:textId="77777777" w:rsidR="000A153D" w:rsidRPr="00AD709B" w:rsidRDefault="000A153D" w:rsidP="00C8206E">
      <w:pPr>
        <w:pStyle w:val="ListBullet"/>
        <w:tabs>
          <w:tab w:val="clear" w:pos="360"/>
        </w:tabs>
        <w:spacing w:after="180" w:line="276" w:lineRule="auto"/>
        <w:ind w:left="709" w:hanging="283"/>
        <w:jc w:val="both"/>
        <w:rPr>
          <w:lang w:val="en-US"/>
        </w:rPr>
      </w:pPr>
      <w:r w:rsidRPr="00AD709B">
        <w:rPr>
          <w:lang w:val="en-US"/>
        </w:rPr>
        <w:t>shared toolbox</w:t>
      </w:r>
      <w:r>
        <w:rPr>
          <w:lang w:val="en-US"/>
        </w:rPr>
        <w:t>;</w:t>
      </w:r>
    </w:p>
    <w:p w14:paraId="4CE3C0A1" w14:textId="15A23ED2" w:rsidR="000A153D" w:rsidRDefault="000A153D" w:rsidP="00C8206E">
      <w:pPr>
        <w:pStyle w:val="ListBullet"/>
        <w:keepNext/>
        <w:tabs>
          <w:tab w:val="clear" w:pos="360"/>
        </w:tabs>
        <w:spacing w:after="180" w:line="276" w:lineRule="auto"/>
        <w:ind w:left="709" w:hanging="283"/>
        <w:jc w:val="both"/>
        <w:rPr>
          <w:lang w:val="en-US"/>
        </w:rPr>
      </w:pPr>
      <w:r w:rsidRPr="00AD709B">
        <w:rPr>
          <w:lang w:val="en-US"/>
        </w:rPr>
        <w:t>improved interoperability between systems and applications</w:t>
      </w:r>
      <w:r>
        <w:rPr>
          <w:lang w:val="en-US"/>
        </w:rPr>
        <w:t>;</w:t>
      </w:r>
    </w:p>
    <w:p w14:paraId="0C50AD1F" w14:textId="5E912CA2" w:rsidR="000A153D" w:rsidRDefault="000A153D" w:rsidP="00C8206E">
      <w:pPr>
        <w:pStyle w:val="ListBullet"/>
        <w:tabs>
          <w:tab w:val="clear" w:pos="360"/>
        </w:tabs>
        <w:spacing w:after="180" w:line="276" w:lineRule="auto"/>
        <w:ind w:left="709" w:hanging="284"/>
        <w:contextualSpacing w:val="0"/>
        <w:jc w:val="both"/>
        <w:rPr>
          <w:lang w:val="en-US"/>
        </w:rPr>
      </w:pPr>
      <w:r w:rsidRPr="00AD709B">
        <w:rPr>
          <w:lang w:val="en-US"/>
        </w:rPr>
        <w:t xml:space="preserve">development burden is shared among </w:t>
      </w:r>
      <w:r>
        <w:rPr>
          <w:lang w:val="en-US"/>
        </w:rPr>
        <w:t>the international community.</w:t>
      </w:r>
    </w:p>
    <w:p w14:paraId="7ADB5634" w14:textId="77777777" w:rsidR="004B654C" w:rsidRPr="00CF5E11" w:rsidRDefault="004B654C" w:rsidP="00C8206E">
      <w:pPr>
        <w:pStyle w:val="ListBullet"/>
        <w:keepNext/>
        <w:numPr>
          <w:ilvl w:val="0"/>
          <w:numId w:val="0"/>
        </w:numPr>
        <w:spacing w:after="60" w:line="276" w:lineRule="auto"/>
        <w:contextualSpacing w:val="0"/>
        <w:jc w:val="both"/>
      </w:pPr>
      <w:r w:rsidRPr="00CF5E11">
        <w:t xml:space="preserve">SDMX </w:t>
      </w:r>
      <w:r w:rsidRPr="00DA7125">
        <w:t>can</w:t>
      </w:r>
      <w:r w:rsidRPr="00CF5E11">
        <w:t xml:space="preserve"> </w:t>
      </w:r>
      <w:r w:rsidRPr="00CF5E11">
        <w:rPr>
          <w:b/>
          <w:bCs/>
        </w:rPr>
        <w:t xml:space="preserve">reduce </w:t>
      </w:r>
      <w:r w:rsidRPr="00CF5E11">
        <w:t xml:space="preserve">the reporting </w:t>
      </w:r>
      <w:r w:rsidRPr="00CF5E11">
        <w:rPr>
          <w:b/>
          <w:bCs/>
        </w:rPr>
        <w:t>burden</w:t>
      </w:r>
      <w:r w:rsidRPr="00CF5E11">
        <w:t>:</w:t>
      </w:r>
    </w:p>
    <w:p w14:paraId="4B8711EF" w14:textId="77777777" w:rsidR="004B654C" w:rsidRPr="00CF5E11" w:rsidRDefault="004B654C" w:rsidP="002972F5">
      <w:pPr>
        <w:pStyle w:val="ListParagraph"/>
        <w:keepNext/>
        <w:numPr>
          <w:ilvl w:val="0"/>
          <w:numId w:val="4"/>
        </w:numPr>
        <w:spacing w:after="60"/>
        <w:ind w:left="993" w:hanging="284"/>
        <w:jc w:val="both"/>
        <w:rPr>
          <w:rFonts w:ascii="Times New Roman" w:hAnsi="Times New Roman"/>
          <w:sz w:val="24"/>
          <w:szCs w:val="24"/>
        </w:rPr>
      </w:pPr>
      <w:r>
        <w:rPr>
          <w:rFonts w:ascii="Times New Roman" w:hAnsi="Times New Roman"/>
          <w:sz w:val="24"/>
          <w:szCs w:val="24"/>
        </w:rPr>
        <w:t xml:space="preserve">the data message content can be </w:t>
      </w:r>
      <w:r w:rsidRPr="00CF5E11">
        <w:rPr>
          <w:rFonts w:ascii="Times New Roman" w:hAnsi="Times New Roman"/>
          <w:sz w:val="24"/>
          <w:szCs w:val="24"/>
        </w:rPr>
        <w:t xml:space="preserve">pre-validated </w:t>
      </w:r>
      <w:r>
        <w:rPr>
          <w:rFonts w:ascii="Times New Roman" w:hAnsi="Times New Roman"/>
          <w:sz w:val="24"/>
          <w:szCs w:val="24"/>
        </w:rPr>
        <w:t>by SDMX data structures;</w:t>
      </w:r>
    </w:p>
    <w:p w14:paraId="17C7E035" w14:textId="77777777" w:rsidR="004B654C" w:rsidRDefault="004B654C" w:rsidP="002972F5">
      <w:pPr>
        <w:pStyle w:val="ListParagraph"/>
        <w:keepNext/>
        <w:numPr>
          <w:ilvl w:val="0"/>
          <w:numId w:val="4"/>
        </w:numPr>
        <w:spacing w:after="60"/>
        <w:ind w:left="993" w:hanging="284"/>
        <w:jc w:val="both"/>
        <w:rPr>
          <w:rFonts w:ascii="Times New Roman" w:hAnsi="Times New Roman"/>
          <w:sz w:val="24"/>
          <w:szCs w:val="24"/>
        </w:rPr>
      </w:pPr>
      <w:r>
        <w:rPr>
          <w:rFonts w:ascii="Times New Roman" w:hAnsi="Times New Roman"/>
          <w:sz w:val="24"/>
          <w:szCs w:val="24"/>
        </w:rPr>
        <w:t>the reporter can automate</w:t>
      </w:r>
      <w:r w:rsidRPr="00CF5E11">
        <w:rPr>
          <w:rFonts w:ascii="Times New Roman" w:hAnsi="Times New Roman"/>
          <w:sz w:val="24"/>
          <w:szCs w:val="24"/>
        </w:rPr>
        <w:t xml:space="preserve"> publication</w:t>
      </w:r>
      <w:r>
        <w:rPr>
          <w:rFonts w:ascii="Times New Roman" w:hAnsi="Times New Roman"/>
          <w:sz w:val="24"/>
          <w:szCs w:val="24"/>
        </w:rPr>
        <w:t xml:space="preserve"> of SDMX via a web server;</w:t>
      </w:r>
    </w:p>
    <w:p w14:paraId="69F117AF" w14:textId="09BAB4D4" w:rsidR="004B654C" w:rsidRDefault="004B654C" w:rsidP="002972F5">
      <w:pPr>
        <w:pStyle w:val="ListParagraph"/>
        <w:keepNext/>
        <w:numPr>
          <w:ilvl w:val="0"/>
          <w:numId w:val="4"/>
        </w:numPr>
        <w:spacing w:after="60"/>
        <w:ind w:left="993" w:hanging="284"/>
        <w:jc w:val="both"/>
        <w:rPr>
          <w:rFonts w:ascii="Times New Roman" w:hAnsi="Times New Roman"/>
          <w:sz w:val="24"/>
          <w:szCs w:val="24"/>
        </w:rPr>
      </w:pPr>
      <w:r>
        <w:rPr>
          <w:rFonts w:ascii="Times New Roman" w:hAnsi="Times New Roman"/>
          <w:sz w:val="24"/>
          <w:szCs w:val="24"/>
        </w:rPr>
        <w:t>a</w:t>
      </w:r>
      <w:r w:rsidRPr="00B72D58">
        <w:rPr>
          <w:rFonts w:ascii="Times New Roman" w:hAnsi="Times New Roman"/>
          <w:sz w:val="24"/>
          <w:szCs w:val="24"/>
        </w:rPr>
        <w:t>void</w:t>
      </w:r>
      <w:r>
        <w:rPr>
          <w:rFonts w:ascii="Times New Roman" w:hAnsi="Times New Roman"/>
          <w:sz w:val="24"/>
          <w:szCs w:val="24"/>
        </w:rPr>
        <w:t>s</w:t>
      </w:r>
      <w:r w:rsidRPr="00B72D58">
        <w:rPr>
          <w:rFonts w:ascii="Times New Roman" w:hAnsi="Times New Roman"/>
          <w:sz w:val="24"/>
          <w:szCs w:val="24"/>
        </w:rPr>
        <w:t xml:space="preserve"> the burden of maintaining many different reporting systems and exchange agreements</w:t>
      </w:r>
      <w:r>
        <w:rPr>
          <w:rFonts w:ascii="Times New Roman" w:hAnsi="Times New Roman"/>
          <w:sz w:val="24"/>
          <w:szCs w:val="24"/>
        </w:rPr>
        <w:t>;</w:t>
      </w:r>
    </w:p>
    <w:p w14:paraId="5AB7E422" w14:textId="76496902" w:rsidR="004B654C" w:rsidRPr="00B72D58" w:rsidRDefault="004B654C" w:rsidP="002972F5">
      <w:pPr>
        <w:pStyle w:val="ListParagraph"/>
        <w:numPr>
          <w:ilvl w:val="0"/>
          <w:numId w:val="4"/>
        </w:numPr>
        <w:spacing w:after="60"/>
        <w:ind w:left="993" w:hanging="284"/>
        <w:jc w:val="both"/>
        <w:rPr>
          <w:rFonts w:ascii="Times New Roman" w:hAnsi="Times New Roman"/>
          <w:sz w:val="24"/>
          <w:szCs w:val="24"/>
        </w:rPr>
      </w:pPr>
      <w:r w:rsidRPr="00CF5E11">
        <w:rPr>
          <w:rFonts w:ascii="Times New Roman" w:hAnsi="Times New Roman"/>
          <w:sz w:val="24"/>
          <w:szCs w:val="24"/>
        </w:rPr>
        <w:t xml:space="preserve">possible </w:t>
      </w:r>
      <w:r>
        <w:rPr>
          <w:lang w:val="en-US"/>
        </w:rPr>
        <w:t>"</w:t>
      </w:r>
      <w:r w:rsidRPr="00CF5E11">
        <w:rPr>
          <w:rFonts w:ascii="Times New Roman" w:hAnsi="Times New Roman"/>
          <w:sz w:val="24"/>
          <w:szCs w:val="24"/>
        </w:rPr>
        <w:t>pull</w:t>
      </w:r>
      <w:r>
        <w:rPr>
          <w:lang w:val="en-US"/>
        </w:rPr>
        <w:t>"</w:t>
      </w:r>
      <w:r w:rsidRPr="00CF5E11">
        <w:rPr>
          <w:rFonts w:ascii="Times New Roman" w:hAnsi="Times New Roman"/>
          <w:sz w:val="24"/>
          <w:szCs w:val="24"/>
        </w:rPr>
        <w:t xml:space="preserve"> by collecting agencies</w:t>
      </w:r>
      <w:r>
        <w:rPr>
          <w:rFonts w:ascii="Times New Roman" w:hAnsi="Times New Roman"/>
          <w:sz w:val="24"/>
          <w:szCs w:val="24"/>
        </w:rPr>
        <w:t>.</w:t>
      </w:r>
    </w:p>
    <w:p w14:paraId="4D113E7F" w14:textId="493F7B55" w:rsidR="000D1BEA" w:rsidRPr="002301BC" w:rsidRDefault="000D1BEA" w:rsidP="00C8206E">
      <w:pPr>
        <w:pStyle w:val="Heading2"/>
        <w:spacing w:before="360" w:after="240" w:line="276" w:lineRule="auto"/>
        <w:rPr>
          <w:rFonts w:ascii="Times New Roman" w:hAnsi="Times New Roman" w:cs="Times New Roman"/>
          <w:lang w:val="en-US"/>
        </w:rPr>
      </w:pPr>
      <w:bookmarkStart w:id="33" w:name="_Toc25230072"/>
      <w:r w:rsidRPr="002301BC">
        <w:rPr>
          <w:rFonts w:ascii="Times New Roman" w:hAnsi="Times New Roman" w:cs="Times New Roman"/>
          <w:lang w:val="en-US"/>
        </w:rPr>
        <w:t xml:space="preserve">Benefit </w:t>
      </w:r>
      <w:r>
        <w:rPr>
          <w:rFonts w:ascii="Times New Roman" w:hAnsi="Times New Roman" w:cs="Times New Roman"/>
          <w:lang w:val="en-US"/>
        </w:rPr>
        <w:t>6</w:t>
      </w:r>
      <w:r w:rsidRPr="002301BC">
        <w:rPr>
          <w:rFonts w:ascii="Times New Roman" w:hAnsi="Times New Roman" w:cs="Times New Roman"/>
          <w:lang w:val="en-US"/>
        </w:rPr>
        <w:t xml:space="preserve"> : SDMX </w:t>
      </w:r>
      <w:r w:rsidRPr="000D1BEA">
        <w:rPr>
          <w:rFonts w:ascii="Times New Roman" w:hAnsi="Times New Roman" w:cs="Times New Roman"/>
          <w:lang w:val="en-US"/>
        </w:rPr>
        <w:t>removes barriers to implementation</w:t>
      </w:r>
      <w:bookmarkEnd w:id="33"/>
    </w:p>
    <w:p w14:paraId="29976C66" w14:textId="521D4E8C" w:rsidR="000D1BEA" w:rsidRDefault="000D1BEA" w:rsidP="00931E67">
      <w:pPr>
        <w:pStyle w:val="ListBullet"/>
        <w:numPr>
          <w:ilvl w:val="0"/>
          <w:numId w:val="0"/>
        </w:numPr>
        <w:spacing w:after="240" w:line="276" w:lineRule="auto"/>
        <w:contextualSpacing w:val="0"/>
        <w:jc w:val="both"/>
      </w:pPr>
      <w:r w:rsidRPr="00E7628A">
        <w:rPr>
          <w:lang w:val="en-US"/>
        </w:rPr>
        <w:t>SDMX has always taken seriously</w:t>
      </w:r>
      <w:r w:rsidR="007B74E5">
        <w:rPr>
          <w:lang w:val="en-US"/>
        </w:rPr>
        <w:t xml:space="preserve"> the idea that different organis</w:t>
      </w:r>
      <w:r w:rsidRPr="00E7628A">
        <w:rPr>
          <w:lang w:val="en-US"/>
        </w:rPr>
        <w:t xml:space="preserve">ations will implement at their own speed, and with their own objectives. The result of this </w:t>
      </w:r>
      <w:r>
        <w:rPr>
          <w:lang w:val="en-US"/>
        </w:rPr>
        <w:t>is</w:t>
      </w:r>
      <w:r w:rsidRPr="00E7628A">
        <w:rPr>
          <w:lang w:val="en-US"/>
        </w:rPr>
        <w:t xml:space="preserve"> the </w:t>
      </w:r>
      <w:r w:rsidRPr="00E7628A">
        <w:rPr>
          <w:b/>
          <w:lang w:val="en-US"/>
        </w:rPr>
        <w:t>"toolkit" approach</w:t>
      </w:r>
      <w:r w:rsidRPr="00E7628A">
        <w:rPr>
          <w:lang w:val="en-US"/>
        </w:rPr>
        <w:t>: SDMX offers many different tools, but they need not all be adopted or used together.</w:t>
      </w:r>
      <w:r>
        <w:t xml:space="preserve"> </w:t>
      </w:r>
      <w:r w:rsidR="00931E67">
        <w:t xml:space="preserve"> </w:t>
      </w:r>
      <w:r w:rsidR="00931E67">
        <w:rPr>
          <w:lang w:val="en-US"/>
        </w:rPr>
        <w:t>Differentiated implementation strategies are thus possible, making the standard accessible to countries of varying capacity levels.</w:t>
      </w:r>
    </w:p>
    <w:p w14:paraId="071B9249" w14:textId="1A9AB870" w:rsidR="00DC4A93" w:rsidRDefault="00DC4A93" w:rsidP="00C8206E">
      <w:pPr>
        <w:pStyle w:val="ListBullet"/>
        <w:keepNext/>
        <w:numPr>
          <w:ilvl w:val="0"/>
          <w:numId w:val="0"/>
        </w:numPr>
        <w:spacing w:after="60" w:line="276" w:lineRule="auto"/>
        <w:contextualSpacing w:val="0"/>
        <w:jc w:val="both"/>
      </w:pPr>
      <w:r w:rsidRPr="00DC4A93">
        <w:t xml:space="preserve">SDMX is </w:t>
      </w:r>
      <w:r>
        <w:t xml:space="preserve">indeed </w:t>
      </w:r>
      <w:r w:rsidRPr="00DC4A93">
        <w:t xml:space="preserve">made of </w:t>
      </w:r>
      <w:r>
        <w:t xml:space="preserve">distinct </w:t>
      </w:r>
      <w:r w:rsidRPr="00DC4A93">
        <w:t>components</w:t>
      </w:r>
      <w:r>
        <w:t xml:space="preserve"> such as:</w:t>
      </w:r>
    </w:p>
    <w:p w14:paraId="4710C532" w14:textId="417F037F" w:rsidR="00DC4A93" w:rsidRPr="00DC4A93" w:rsidRDefault="00DC4A93" w:rsidP="002972F5">
      <w:pPr>
        <w:pStyle w:val="ListBullet"/>
        <w:keepNext/>
        <w:numPr>
          <w:ilvl w:val="0"/>
          <w:numId w:val="8"/>
        </w:numPr>
        <w:spacing w:line="276" w:lineRule="auto"/>
        <w:ind w:hanging="357"/>
        <w:contextualSpacing w:val="0"/>
        <w:jc w:val="both"/>
      </w:pPr>
      <w:r>
        <w:t>t</w:t>
      </w:r>
      <w:r w:rsidRPr="00DC4A93">
        <w:t>echnical specifications</w:t>
      </w:r>
    </w:p>
    <w:p w14:paraId="6969FD02" w14:textId="210B33E4" w:rsidR="00DC4A93" w:rsidRPr="00DC4A93" w:rsidRDefault="00DC4A93" w:rsidP="002972F5">
      <w:pPr>
        <w:pStyle w:val="ListBullet"/>
        <w:keepNext/>
        <w:numPr>
          <w:ilvl w:val="0"/>
          <w:numId w:val="8"/>
        </w:numPr>
        <w:spacing w:line="276" w:lineRule="auto"/>
        <w:ind w:hanging="357"/>
        <w:contextualSpacing w:val="0"/>
        <w:jc w:val="both"/>
      </w:pPr>
      <w:r>
        <w:t>s</w:t>
      </w:r>
      <w:r w:rsidRPr="00DC4A93">
        <w:t>tatistical guidelines</w:t>
      </w:r>
    </w:p>
    <w:p w14:paraId="221C1A82" w14:textId="297E5F40" w:rsidR="00DC4A93" w:rsidRPr="00DC4A93" w:rsidRDefault="00DC4A93" w:rsidP="002972F5">
      <w:pPr>
        <w:pStyle w:val="ListBullet"/>
        <w:keepNext/>
        <w:numPr>
          <w:ilvl w:val="1"/>
          <w:numId w:val="8"/>
        </w:numPr>
        <w:spacing w:line="276" w:lineRule="auto"/>
        <w:ind w:hanging="357"/>
        <w:contextualSpacing w:val="0"/>
        <w:jc w:val="both"/>
      </w:pPr>
      <w:r>
        <w:t>c</w:t>
      </w:r>
      <w:r w:rsidRPr="00DC4A93">
        <w:t>ode lists</w:t>
      </w:r>
    </w:p>
    <w:p w14:paraId="2B31AC78" w14:textId="76FFBA65" w:rsidR="00DC4A93" w:rsidRPr="00DC4A93" w:rsidRDefault="00DC4A93" w:rsidP="002972F5">
      <w:pPr>
        <w:pStyle w:val="ListBullet"/>
        <w:keepNext/>
        <w:numPr>
          <w:ilvl w:val="1"/>
          <w:numId w:val="8"/>
        </w:numPr>
        <w:spacing w:line="276" w:lineRule="auto"/>
        <w:ind w:hanging="357"/>
        <w:contextualSpacing w:val="0"/>
        <w:jc w:val="both"/>
      </w:pPr>
      <w:r>
        <w:t>g</w:t>
      </w:r>
      <w:r w:rsidRPr="00DC4A93">
        <w:t>lossary</w:t>
      </w:r>
    </w:p>
    <w:p w14:paraId="2BB236C3" w14:textId="2B1B873D" w:rsidR="00DC4A93" w:rsidRPr="00DC4A93" w:rsidRDefault="00DC4A93" w:rsidP="00931E67">
      <w:pPr>
        <w:pStyle w:val="ListBullet"/>
        <w:numPr>
          <w:ilvl w:val="1"/>
          <w:numId w:val="8"/>
        </w:numPr>
        <w:spacing w:line="276" w:lineRule="auto"/>
        <w:ind w:hanging="357"/>
        <w:contextualSpacing w:val="0"/>
        <w:jc w:val="both"/>
      </w:pPr>
      <w:r>
        <w:t>i</w:t>
      </w:r>
      <w:r w:rsidRPr="00DC4A93">
        <w:t>mplementation guidelines</w:t>
      </w:r>
    </w:p>
    <w:p w14:paraId="6EEB8F09" w14:textId="6A98AC58" w:rsidR="00DC4A93" w:rsidRPr="00DC4A93" w:rsidRDefault="00DC4A93" w:rsidP="002972F5">
      <w:pPr>
        <w:pStyle w:val="ListBullet"/>
        <w:keepNext/>
        <w:numPr>
          <w:ilvl w:val="0"/>
          <w:numId w:val="8"/>
        </w:numPr>
        <w:spacing w:line="276" w:lineRule="auto"/>
        <w:ind w:hanging="357"/>
        <w:contextualSpacing w:val="0"/>
        <w:jc w:val="both"/>
      </w:pPr>
      <w:r>
        <w:t>r</w:t>
      </w:r>
      <w:r w:rsidRPr="00DC4A93">
        <w:t>egistry</w:t>
      </w:r>
    </w:p>
    <w:p w14:paraId="5DDB2EF3" w14:textId="33E166D7" w:rsidR="00DC4A93" w:rsidRPr="00DC4A93" w:rsidRDefault="00DC4A93" w:rsidP="002972F5">
      <w:pPr>
        <w:pStyle w:val="ListBullet"/>
        <w:keepNext/>
        <w:numPr>
          <w:ilvl w:val="0"/>
          <w:numId w:val="8"/>
        </w:numPr>
        <w:spacing w:line="276" w:lineRule="auto"/>
        <w:ind w:hanging="357"/>
        <w:contextualSpacing w:val="0"/>
        <w:jc w:val="both"/>
      </w:pPr>
      <w:r>
        <w:t>g</w:t>
      </w:r>
      <w:r w:rsidRPr="00DC4A93">
        <w:t>overnance</w:t>
      </w:r>
    </w:p>
    <w:p w14:paraId="3CA502A9" w14:textId="527D53DA" w:rsidR="00DC4A93" w:rsidRPr="00DC4A93" w:rsidRDefault="00DC4A93" w:rsidP="002972F5">
      <w:pPr>
        <w:pStyle w:val="ListBullet"/>
        <w:keepNext/>
        <w:numPr>
          <w:ilvl w:val="0"/>
          <w:numId w:val="8"/>
        </w:numPr>
        <w:spacing w:line="276" w:lineRule="auto"/>
        <w:ind w:hanging="357"/>
        <w:contextualSpacing w:val="0"/>
        <w:jc w:val="both"/>
      </w:pPr>
      <w:r>
        <w:t>t</w:t>
      </w:r>
      <w:r w:rsidRPr="00DC4A93">
        <w:t>ools</w:t>
      </w:r>
    </w:p>
    <w:p w14:paraId="73CC671B" w14:textId="40CF025D" w:rsidR="00DC4A93" w:rsidRDefault="00DC4A93" w:rsidP="002972F5">
      <w:pPr>
        <w:pStyle w:val="ListBullet"/>
        <w:keepNext/>
        <w:numPr>
          <w:ilvl w:val="0"/>
          <w:numId w:val="8"/>
        </w:numPr>
        <w:spacing w:after="60" w:line="276" w:lineRule="auto"/>
        <w:contextualSpacing w:val="0"/>
        <w:jc w:val="both"/>
      </w:pPr>
      <w:r>
        <w:t>c</w:t>
      </w:r>
      <w:r w:rsidRPr="00DC4A93">
        <w:t>apacity building</w:t>
      </w:r>
    </w:p>
    <w:p w14:paraId="7A00D751" w14:textId="1290034B" w:rsidR="00DC4A93" w:rsidRDefault="00DC4A93" w:rsidP="00C8206E">
      <w:pPr>
        <w:pStyle w:val="ListBullet"/>
        <w:keepNext/>
        <w:numPr>
          <w:ilvl w:val="0"/>
          <w:numId w:val="0"/>
        </w:numPr>
        <w:spacing w:after="60" w:line="276" w:lineRule="auto"/>
        <w:contextualSpacing w:val="0"/>
        <w:jc w:val="both"/>
      </w:pPr>
      <w:r>
        <w:t>that c</w:t>
      </w:r>
      <w:r w:rsidRPr="00DC4A93">
        <w:t>an be used independently from each other</w:t>
      </w:r>
      <w:r>
        <w:t xml:space="preserve">, thus providing </w:t>
      </w:r>
      <w:r w:rsidR="004C1F34">
        <w:t xml:space="preserve">high </w:t>
      </w:r>
      <w:r w:rsidRPr="00DC4A93">
        <w:t>flexibility</w:t>
      </w:r>
      <w:r w:rsidR="004C1F34">
        <w:t xml:space="preserve"> in implementation pace</w:t>
      </w:r>
      <w:r>
        <w:t>.</w:t>
      </w:r>
    </w:p>
    <w:p w14:paraId="2CE4FCDD" w14:textId="395A8B80" w:rsidR="000A153D" w:rsidRPr="000D1BEA" w:rsidRDefault="000D1BEA" w:rsidP="00C8206E">
      <w:pPr>
        <w:spacing w:after="180" w:line="276" w:lineRule="auto"/>
        <w:jc w:val="both"/>
        <w:rPr>
          <w:rFonts w:ascii="Times New Roman" w:hAnsi="Times New Roman"/>
          <w:sz w:val="32"/>
          <w:szCs w:val="24"/>
        </w:rPr>
      </w:pPr>
      <w:r w:rsidRPr="000D1BEA">
        <w:rPr>
          <w:rFonts w:ascii="Times New Roman" w:hAnsi="Times New Roman"/>
          <w:sz w:val="24"/>
          <w:lang w:val="en-US"/>
        </w:rPr>
        <w:t xml:space="preserve">The apparent complexity of the syntax representation of the data and metadata should not be a barrier to entry in SDMX as there are plenty of open-source </w:t>
      </w:r>
      <w:r w:rsidRPr="000D1BEA">
        <w:rPr>
          <w:rFonts w:ascii="Times New Roman" w:hAnsi="Times New Roman"/>
          <w:b/>
          <w:sz w:val="24"/>
          <w:lang w:val="en-US"/>
        </w:rPr>
        <w:t>tools and code</w:t>
      </w:r>
      <w:r w:rsidRPr="000D1BEA">
        <w:rPr>
          <w:rFonts w:ascii="Times New Roman" w:hAnsi="Times New Roman"/>
          <w:sz w:val="24"/>
          <w:lang w:val="en-US"/>
        </w:rPr>
        <w:t xml:space="preserve"> that hide this complexity and thus enable to use SDMX to solve your problems.</w:t>
      </w:r>
    </w:p>
    <w:p w14:paraId="025431EF" w14:textId="2B016531" w:rsidR="00313393" w:rsidRPr="00FC6D9B" w:rsidRDefault="00313393" w:rsidP="00313393">
      <w:pPr>
        <w:pStyle w:val="Heading1"/>
        <w:shd w:val="clear" w:color="auto" w:fill="C6D9F1" w:themeFill="text2" w:themeFillTint="33"/>
        <w:spacing w:after="240"/>
        <w:jc w:val="both"/>
        <w:rPr>
          <w:rFonts w:ascii="Times New Roman" w:hAnsi="Times New Roman" w:cs="Times New Roman"/>
          <w:lang w:val="en-US"/>
        </w:rPr>
      </w:pPr>
      <w:bookmarkStart w:id="34" w:name="_Toc25230073"/>
      <w:r>
        <w:rPr>
          <w:rFonts w:ascii="Times New Roman" w:hAnsi="Times New Roman" w:cs="Times New Roman"/>
          <w:lang w:val="en-US"/>
        </w:rPr>
        <w:t>Management buy-in</w:t>
      </w:r>
      <w:bookmarkEnd w:id="34"/>
    </w:p>
    <w:p w14:paraId="6CDFB944" w14:textId="77777777" w:rsidR="0056599C" w:rsidRDefault="00313393" w:rsidP="002942CE">
      <w:pPr>
        <w:spacing w:after="240"/>
        <w:jc w:val="both"/>
        <w:rPr>
          <w:rFonts w:ascii="Times New Roman" w:hAnsi="Times New Roman"/>
          <w:sz w:val="24"/>
          <w:szCs w:val="24"/>
          <w:lang w:val="en-US"/>
        </w:rPr>
      </w:pPr>
      <w:r w:rsidRPr="00D36032">
        <w:rPr>
          <w:rFonts w:ascii="Times New Roman" w:hAnsi="Times New Roman"/>
          <w:sz w:val="24"/>
          <w:szCs w:val="24"/>
          <w:lang w:val="en-US"/>
        </w:rPr>
        <w:t>It is essential that the decision to implement SDMX across an organisation is supported by senior</w:t>
      </w:r>
      <w:r>
        <w:rPr>
          <w:rFonts w:ascii="Times New Roman" w:hAnsi="Times New Roman"/>
          <w:sz w:val="24"/>
          <w:szCs w:val="24"/>
          <w:lang w:val="en-US"/>
        </w:rPr>
        <w:t xml:space="preserve"> </w:t>
      </w:r>
      <w:r w:rsidRPr="00D36032">
        <w:rPr>
          <w:rFonts w:ascii="Times New Roman" w:hAnsi="Times New Roman"/>
          <w:sz w:val="24"/>
          <w:szCs w:val="24"/>
          <w:lang w:val="en-US"/>
        </w:rPr>
        <w:t xml:space="preserve">management.  SDMX is often perceived as IT-oriented and can be quite technical at the detailed level, so there is a risk that senior management may lose interest if they do not understand the business case in order to justify the funding of implementation.  Therefore, managers and policy-makers should rather focus on the business aspects, especially on how SDMX facilitates data transfer faster and at a lower cost by using a common open standard and shared tools that can be reused by many.  </w:t>
      </w:r>
    </w:p>
    <w:p w14:paraId="730C3CFE" w14:textId="5DD35E1D" w:rsidR="00313393" w:rsidRDefault="00313393" w:rsidP="002942CE">
      <w:pPr>
        <w:spacing w:after="240"/>
        <w:jc w:val="both"/>
        <w:rPr>
          <w:rFonts w:ascii="Times New Roman" w:hAnsi="Times New Roman"/>
          <w:sz w:val="24"/>
          <w:szCs w:val="24"/>
          <w:lang w:val="en-US"/>
        </w:rPr>
      </w:pPr>
      <w:r w:rsidRPr="00D36032">
        <w:rPr>
          <w:rFonts w:ascii="Times New Roman" w:hAnsi="Times New Roman"/>
          <w:sz w:val="24"/>
          <w:szCs w:val="24"/>
          <w:lang w:val="en-US"/>
        </w:rPr>
        <w:t xml:space="preserve">The most efficient way to get senior management buy-in is to conduct a small-scale but representative pilot showing how SDMX provided significant improvements for that pilot and how that can translate into other processes in the organisation.  By doing so, the strategic decision will not be based only on an abstract business case but also on some concrete experience. </w:t>
      </w:r>
      <w:r>
        <w:rPr>
          <w:rFonts w:ascii="Times New Roman" w:hAnsi="Times New Roman"/>
          <w:sz w:val="24"/>
          <w:szCs w:val="24"/>
          <w:lang w:val="en-US"/>
        </w:rPr>
        <w:t xml:space="preserve"> </w:t>
      </w:r>
    </w:p>
    <w:p w14:paraId="363A0D06" w14:textId="09178247" w:rsidR="00B121D8" w:rsidRDefault="00B121D8" w:rsidP="002942CE">
      <w:pPr>
        <w:spacing w:after="240"/>
        <w:jc w:val="both"/>
        <w:rPr>
          <w:rFonts w:ascii="Times New Roman" w:hAnsi="Times New Roman"/>
          <w:sz w:val="24"/>
          <w:szCs w:val="24"/>
          <w:lang w:val="en-US"/>
        </w:rPr>
      </w:pPr>
      <w:r>
        <w:rPr>
          <w:rFonts w:ascii="Times New Roman" w:hAnsi="Times New Roman"/>
          <w:sz w:val="24"/>
          <w:szCs w:val="24"/>
          <w:lang w:val="en-US"/>
        </w:rPr>
        <w:t xml:space="preserve">It should however be noted that SDMX adoption is not </w:t>
      </w:r>
      <w:r w:rsidR="00FB0FE5">
        <w:rPr>
          <w:rFonts w:ascii="Times New Roman" w:hAnsi="Times New Roman"/>
          <w:sz w:val="24"/>
          <w:szCs w:val="24"/>
          <w:lang w:val="en-US"/>
        </w:rPr>
        <w:t xml:space="preserve">always </w:t>
      </w:r>
      <w:r>
        <w:rPr>
          <w:rFonts w:ascii="Times New Roman" w:hAnsi="Times New Roman"/>
          <w:sz w:val="24"/>
          <w:szCs w:val="24"/>
          <w:lang w:val="en-US"/>
        </w:rPr>
        <w:t>a must</w:t>
      </w:r>
      <w:r w:rsidR="00FB0FE5">
        <w:rPr>
          <w:rFonts w:ascii="Times New Roman" w:hAnsi="Times New Roman"/>
          <w:sz w:val="24"/>
          <w:szCs w:val="24"/>
          <w:lang w:val="en-US"/>
        </w:rPr>
        <w:t xml:space="preserve">.  Let us consider the case of a small organisation, possibly active out of the statistical sphere, that sends each year one </w:t>
      </w:r>
      <w:r w:rsidR="0056599C">
        <w:rPr>
          <w:rFonts w:ascii="Times New Roman" w:hAnsi="Times New Roman"/>
          <w:sz w:val="24"/>
          <w:szCs w:val="24"/>
          <w:lang w:val="en-US"/>
        </w:rPr>
        <w:t xml:space="preserve">single </w:t>
      </w:r>
      <w:r w:rsidR="00FB0FE5">
        <w:rPr>
          <w:rFonts w:ascii="Times New Roman" w:hAnsi="Times New Roman"/>
          <w:sz w:val="24"/>
          <w:szCs w:val="24"/>
          <w:lang w:val="en-US"/>
        </w:rPr>
        <w:t xml:space="preserve">data set to an international </w:t>
      </w:r>
      <w:r w:rsidR="0056599C">
        <w:rPr>
          <w:rFonts w:ascii="Times New Roman" w:hAnsi="Times New Roman"/>
          <w:sz w:val="24"/>
          <w:szCs w:val="24"/>
          <w:lang w:val="en-US"/>
        </w:rPr>
        <w:t>organis</w:t>
      </w:r>
      <w:r w:rsidR="00FB0FE5">
        <w:rPr>
          <w:rFonts w:ascii="Times New Roman" w:hAnsi="Times New Roman"/>
          <w:sz w:val="24"/>
          <w:szCs w:val="24"/>
          <w:lang w:val="en-US"/>
        </w:rPr>
        <w:t>ation.</w:t>
      </w:r>
      <w:r w:rsidR="0056599C">
        <w:rPr>
          <w:rFonts w:ascii="Times New Roman" w:hAnsi="Times New Roman"/>
          <w:sz w:val="24"/>
          <w:szCs w:val="24"/>
          <w:lang w:val="en-US"/>
        </w:rPr>
        <w:t xml:space="preserve"> </w:t>
      </w:r>
      <w:r w:rsidR="00FB0FE5">
        <w:rPr>
          <w:rFonts w:ascii="Times New Roman" w:hAnsi="Times New Roman"/>
          <w:sz w:val="24"/>
          <w:szCs w:val="24"/>
          <w:lang w:val="en-US"/>
        </w:rPr>
        <w:t xml:space="preserve"> In this </w:t>
      </w:r>
      <w:r w:rsidR="0056599C">
        <w:rPr>
          <w:rFonts w:ascii="Times New Roman" w:hAnsi="Times New Roman"/>
          <w:sz w:val="24"/>
          <w:szCs w:val="24"/>
          <w:lang w:val="en-US"/>
        </w:rPr>
        <w:t xml:space="preserve">specific </w:t>
      </w:r>
      <w:r w:rsidR="00FB0FE5">
        <w:rPr>
          <w:rFonts w:ascii="Times New Roman" w:hAnsi="Times New Roman"/>
          <w:sz w:val="24"/>
          <w:szCs w:val="24"/>
          <w:lang w:val="en-US"/>
        </w:rPr>
        <w:t>case, does it really make sense to expect that they implement SDMX?  This organi</w:t>
      </w:r>
      <w:r w:rsidR="0056599C">
        <w:rPr>
          <w:rFonts w:ascii="Times New Roman" w:hAnsi="Times New Roman"/>
          <w:sz w:val="24"/>
          <w:szCs w:val="24"/>
          <w:lang w:val="en-US"/>
        </w:rPr>
        <w:t>s</w:t>
      </w:r>
      <w:r w:rsidR="00FB0FE5">
        <w:rPr>
          <w:rFonts w:ascii="Times New Roman" w:hAnsi="Times New Roman"/>
          <w:sz w:val="24"/>
          <w:szCs w:val="24"/>
          <w:lang w:val="en-US"/>
        </w:rPr>
        <w:t>ation could simply interact with SDMX u</w:t>
      </w:r>
      <w:r w:rsidR="000E49C6">
        <w:rPr>
          <w:rFonts w:ascii="Times New Roman" w:hAnsi="Times New Roman"/>
          <w:sz w:val="24"/>
          <w:szCs w:val="24"/>
          <w:lang w:val="en-US"/>
        </w:rPr>
        <w:t>sing transparent tools such as w</w:t>
      </w:r>
      <w:r w:rsidR="00FB0FE5">
        <w:rPr>
          <w:rFonts w:ascii="Times New Roman" w:hAnsi="Times New Roman"/>
          <w:sz w:val="24"/>
          <w:szCs w:val="24"/>
          <w:lang w:val="en-US"/>
        </w:rPr>
        <w:t xml:space="preserve">eb </w:t>
      </w:r>
      <w:r w:rsidR="000E49C6">
        <w:rPr>
          <w:rFonts w:ascii="Times New Roman" w:hAnsi="Times New Roman"/>
          <w:sz w:val="24"/>
          <w:szCs w:val="24"/>
          <w:lang w:val="en-US"/>
        </w:rPr>
        <w:t>f</w:t>
      </w:r>
      <w:r w:rsidR="00FB0FE5">
        <w:rPr>
          <w:rFonts w:ascii="Times New Roman" w:hAnsi="Times New Roman"/>
          <w:sz w:val="24"/>
          <w:szCs w:val="24"/>
          <w:lang w:val="en-US"/>
        </w:rPr>
        <w:t>orms or converters.</w:t>
      </w:r>
    </w:p>
    <w:p w14:paraId="1A387A23" w14:textId="44BA9C04" w:rsidR="00611EF6" w:rsidRPr="00FC6D9B" w:rsidRDefault="005660A4" w:rsidP="00611EF6">
      <w:pPr>
        <w:pStyle w:val="Heading1"/>
        <w:shd w:val="clear" w:color="auto" w:fill="C6D9F1" w:themeFill="text2" w:themeFillTint="33"/>
        <w:spacing w:after="240"/>
        <w:jc w:val="both"/>
        <w:rPr>
          <w:rFonts w:ascii="Times New Roman" w:hAnsi="Times New Roman" w:cs="Times New Roman"/>
          <w:lang w:val="en-US"/>
        </w:rPr>
      </w:pPr>
      <w:bookmarkStart w:id="35" w:name="_Toc25230074"/>
      <w:r>
        <w:rPr>
          <w:rFonts w:ascii="Times New Roman" w:hAnsi="Times New Roman" w:cs="Times New Roman"/>
          <w:lang w:val="en-US"/>
        </w:rPr>
        <w:t xml:space="preserve">Some challenges of </w:t>
      </w:r>
      <w:r w:rsidR="00611EF6">
        <w:rPr>
          <w:rFonts w:ascii="Times New Roman" w:hAnsi="Times New Roman" w:cs="Times New Roman"/>
          <w:lang w:val="en-US"/>
        </w:rPr>
        <w:t>SDMX</w:t>
      </w:r>
      <w:bookmarkEnd w:id="35"/>
    </w:p>
    <w:p w14:paraId="2FEA5D69" w14:textId="5CD77E08" w:rsidR="009A7591" w:rsidRDefault="00611EF6" w:rsidP="00611EF6">
      <w:pPr>
        <w:pStyle w:val="ListBullet"/>
        <w:numPr>
          <w:ilvl w:val="0"/>
          <w:numId w:val="0"/>
        </w:numPr>
        <w:tabs>
          <w:tab w:val="left" w:pos="426"/>
        </w:tabs>
        <w:spacing w:after="240"/>
        <w:contextualSpacing w:val="0"/>
        <w:jc w:val="both"/>
        <w:rPr>
          <w:lang w:val="en-US"/>
        </w:rPr>
      </w:pPr>
      <w:r w:rsidRPr="00611EF6">
        <w:rPr>
          <w:lang w:val="en-US"/>
        </w:rPr>
        <w:t xml:space="preserve">SDMX is not investment free: it means </w:t>
      </w:r>
      <w:r w:rsidR="00C44C73">
        <w:rPr>
          <w:lang w:val="en-US"/>
        </w:rPr>
        <w:t>analysis</w:t>
      </w:r>
      <w:r w:rsidR="00B810E0">
        <w:rPr>
          <w:lang w:val="en-US"/>
        </w:rPr>
        <w:t xml:space="preserve">, it means </w:t>
      </w:r>
      <w:r w:rsidRPr="00611EF6">
        <w:rPr>
          <w:lang w:val="en-US"/>
        </w:rPr>
        <w:t>training; it means changes</w:t>
      </w:r>
      <w:r>
        <w:rPr>
          <w:lang w:val="en-US"/>
        </w:rPr>
        <w:t xml:space="preserve">.  </w:t>
      </w:r>
      <w:r w:rsidR="00B810E0">
        <w:rPr>
          <w:lang w:val="en-US"/>
        </w:rPr>
        <w:t>A pilot project</w:t>
      </w:r>
      <w:r w:rsidR="00C44C73">
        <w:rPr>
          <w:lang w:val="en-US"/>
        </w:rPr>
        <w:t xml:space="preserve">, whatever its size, </w:t>
      </w:r>
      <w:r w:rsidR="00B810E0">
        <w:rPr>
          <w:lang w:val="en-US"/>
        </w:rPr>
        <w:t xml:space="preserve">will incur costs.  Training will also trigger expenses through the participation in training events, international conferences, etc.  </w:t>
      </w:r>
      <w:r w:rsidR="00C44C73">
        <w:rPr>
          <w:lang w:val="en-US"/>
        </w:rPr>
        <w:t>Migrating from a legacy system to an SDMX compliant system</w:t>
      </w:r>
      <w:r w:rsidR="009A7591">
        <w:rPr>
          <w:lang w:val="en-US"/>
        </w:rPr>
        <w:t xml:space="preserve"> may mean a significant cost. </w:t>
      </w:r>
      <w:r w:rsidR="000E49C6">
        <w:rPr>
          <w:lang w:val="en-US"/>
        </w:rPr>
        <w:t xml:space="preserve"> </w:t>
      </w:r>
    </w:p>
    <w:p w14:paraId="43EC5A73" w14:textId="42055B2C" w:rsidR="00C44C73" w:rsidRDefault="00611EF6" w:rsidP="00611EF6">
      <w:pPr>
        <w:pStyle w:val="ListBullet"/>
        <w:numPr>
          <w:ilvl w:val="0"/>
          <w:numId w:val="0"/>
        </w:numPr>
        <w:tabs>
          <w:tab w:val="left" w:pos="426"/>
        </w:tabs>
        <w:spacing w:after="240"/>
        <w:contextualSpacing w:val="0"/>
        <w:jc w:val="both"/>
        <w:rPr>
          <w:lang w:val="en-US"/>
        </w:rPr>
      </w:pPr>
      <w:r>
        <w:rPr>
          <w:lang w:val="en-US"/>
        </w:rPr>
        <w:t>By definition change also implies reluctance to change.</w:t>
      </w:r>
      <w:r w:rsidR="006B7645">
        <w:rPr>
          <w:lang w:val="en-US"/>
        </w:rPr>
        <w:t xml:space="preserve">  </w:t>
      </w:r>
      <w:r w:rsidR="009A7591">
        <w:rPr>
          <w:lang w:val="en-US"/>
        </w:rPr>
        <w:t xml:space="preserve">Changing business processes might even have a more significant cost and meet more reluctance than IT changes.  </w:t>
      </w:r>
    </w:p>
    <w:p w14:paraId="6DD33F3A" w14:textId="5D56C179" w:rsidR="00C03F96" w:rsidRDefault="006B7645" w:rsidP="00611EF6">
      <w:pPr>
        <w:pStyle w:val="ListBullet"/>
        <w:numPr>
          <w:ilvl w:val="0"/>
          <w:numId w:val="0"/>
        </w:numPr>
        <w:tabs>
          <w:tab w:val="left" w:pos="426"/>
        </w:tabs>
        <w:spacing w:after="240"/>
        <w:contextualSpacing w:val="0"/>
        <w:jc w:val="both"/>
        <w:rPr>
          <w:lang w:val="en-US"/>
        </w:rPr>
      </w:pPr>
      <w:r w:rsidRPr="006B7645">
        <w:rPr>
          <w:lang w:val="en-US"/>
        </w:rPr>
        <w:t xml:space="preserve">Standards are </w:t>
      </w:r>
      <w:r>
        <w:rPr>
          <w:lang w:val="en-US"/>
        </w:rPr>
        <w:t xml:space="preserve">also </w:t>
      </w:r>
      <w:r w:rsidRPr="006B7645">
        <w:rPr>
          <w:lang w:val="en-US"/>
        </w:rPr>
        <w:t>costly to maintain in terms of improving fitness for purpose and evolving as business needs change</w:t>
      </w:r>
      <w:r>
        <w:rPr>
          <w:lang w:val="en-US"/>
        </w:rPr>
        <w:t>.</w:t>
      </w:r>
      <w:r w:rsidR="00B810E0">
        <w:rPr>
          <w:lang w:val="en-US"/>
        </w:rPr>
        <w:t xml:space="preserve">  </w:t>
      </w:r>
    </w:p>
    <w:p w14:paraId="5943DAF1" w14:textId="56CA53DB" w:rsidR="00611EF6" w:rsidRDefault="00611EF6" w:rsidP="00611EF6">
      <w:pPr>
        <w:pStyle w:val="ListBullet"/>
        <w:numPr>
          <w:ilvl w:val="0"/>
          <w:numId w:val="0"/>
        </w:numPr>
        <w:tabs>
          <w:tab w:val="left" w:pos="426"/>
        </w:tabs>
        <w:spacing w:after="240"/>
        <w:contextualSpacing w:val="0"/>
        <w:jc w:val="both"/>
        <w:rPr>
          <w:lang w:val="en-US"/>
        </w:rPr>
      </w:pPr>
      <w:r w:rsidRPr="00611EF6">
        <w:rPr>
          <w:lang w:val="en-US"/>
        </w:rPr>
        <w:t>SDMX is dynamic: software versions are updated to increase functionalities and overcome bugs.</w:t>
      </w:r>
      <w:r>
        <w:rPr>
          <w:lang w:val="en-US"/>
        </w:rPr>
        <w:t xml:space="preserve">  However t</w:t>
      </w:r>
      <w:r w:rsidRPr="00611EF6">
        <w:rPr>
          <w:lang w:val="en-US"/>
        </w:rPr>
        <w:t>here is a danger that too much change may discourage adoption</w:t>
      </w:r>
      <w:r>
        <w:rPr>
          <w:lang w:val="en-US"/>
        </w:rPr>
        <w:t>.</w:t>
      </w:r>
    </w:p>
    <w:p w14:paraId="115C974A" w14:textId="3DF36A92" w:rsidR="002A0779" w:rsidDel="002B2143" w:rsidRDefault="002A0779" w:rsidP="00611EF6">
      <w:pPr>
        <w:pStyle w:val="ListBullet"/>
        <w:numPr>
          <w:ilvl w:val="0"/>
          <w:numId w:val="0"/>
        </w:numPr>
        <w:tabs>
          <w:tab w:val="left" w:pos="426"/>
        </w:tabs>
        <w:spacing w:after="240"/>
        <w:contextualSpacing w:val="0"/>
        <w:jc w:val="both"/>
        <w:rPr>
          <w:del w:id="36" w:author="BARRACLOUGH David, STD/SAM" w:date="2019-12-10T17:29:00Z"/>
          <w:lang w:val="en-US"/>
        </w:rPr>
      </w:pPr>
      <w:del w:id="37" w:author="BARRACLOUGH David, STD/SAM" w:date="2019-12-10T17:27:00Z">
        <w:r w:rsidDel="002B2143">
          <w:rPr>
            <w:lang w:val="en-US"/>
          </w:rPr>
          <w:delText>C</w:delText>
        </w:r>
        <w:r w:rsidRPr="002A0779" w:rsidDel="002B2143">
          <w:rPr>
            <w:lang w:val="en-US"/>
          </w:rPr>
          <w:delText>ompare</w:delText>
        </w:r>
        <w:r w:rsidDel="002B2143">
          <w:rPr>
            <w:lang w:val="en-US"/>
          </w:rPr>
          <w:delText>d</w:delText>
        </w:r>
        <w:r w:rsidRPr="002A0779" w:rsidDel="002B2143">
          <w:rPr>
            <w:lang w:val="en-US"/>
          </w:rPr>
          <w:delText xml:space="preserve"> </w:delText>
        </w:r>
        <w:r w:rsidDel="002B2143">
          <w:rPr>
            <w:lang w:val="en-US"/>
          </w:rPr>
          <w:delText xml:space="preserve">to </w:delText>
        </w:r>
        <w:r w:rsidRPr="002A0779" w:rsidDel="002B2143">
          <w:rPr>
            <w:lang w:val="en-US"/>
          </w:rPr>
          <w:delText>other web standards for handling multidimensional data</w:delText>
        </w:r>
      </w:del>
      <w:del w:id="38" w:author="BARRACLOUGH David, STD/SAM" w:date="2019-12-10T17:25:00Z">
        <w:r w:rsidRPr="002A0779" w:rsidDel="002B2143">
          <w:rPr>
            <w:lang w:val="en-US"/>
          </w:rPr>
          <w:delText xml:space="preserve"> (</w:delText>
        </w:r>
        <w:r w:rsidR="00730FDA" w:rsidDel="002B2143">
          <w:rPr>
            <w:lang w:val="en-US"/>
          </w:rPr>
          <w:delText>e.g.</w:delText>
        </w:r>
        <w:r w:rsidRPr="002A0779" w:rsidDel="002B2143">
          <w:rPr>
            <w:lang w:val="en-US"/>
          </w:rPr>
          <w:delText xml:space="preserve"> the Dataset Publishing Language</w:delText>
        </w:r>
        <w:r w:rsidDel="002B2143">
          <w:rPr>
            <w:lang w:val="en-US"/>
          </w:rPr>
          <w:delText>,</w:delText>
        </w:r>
        <w:r w:rsidRPr="002A0779" w:rsidDel="002B2143">
          <w:rPr>
            <w:lang w:val="en-US"/>
          </w:rPr>
          <w:delText xml:space="preserve"> DSPL</w:delText>
        </w:r>
        <w:r w:rsidDel="002B2143">
          <w:rPr>
            <w:lang w:val="en-US"/>
          </w:rPr>
          <w:delText>)</w:delText>
        </w:r>
      </w:del>
      <w:del w:id="39" w:author="BARRACLOUGH David, STD/SAM" w:date="2019-12-10T17:27:00Z">
        <w:r w:rsidRPr="002A0779" w:rsidDel="002B2143">
          <w:rPr>
            <w:lang w:val="en-US"/>
          </w:rPr>
          <w:delText xml:space="preserve">, </w:delText>
        </w:r>
      </w:del>
      <w:del w:id="40" w:author="BARRACLOUGH David, STD/SAM" w:date="2019-12-10T17:29:00Z">
        <w:r w:rsidRPr="002A0779" w:rsidDel="002B2143">
          <w:rPr>
            <w:lang w:val="en-US"/>
          </w:rPr>
          <w:delText xml:space="preserve">SDMX </w:delText>
        </w:r>
        <w:r w:rsidDel="002B2143">
          <w:rPr>
            <w:lang w:val="en-US"/>
          </w:rPr>
          <w:delText>look</w:delText>
        </w:r>
      </w:del>
      <w:del w:id="41" w:author="BARRACLOUGH David, STD/SAM" w:date="2019-12-10T17:26:00Z">
        <w:r w:rsidDel="002B2143">
          <w:rPr>
            <w:lang w:val="en-US"/>
          </w:rPr>
          <w:delText>s</w:delText>
        </w:r>
        <w:r w:rsidRPr="002A0779" w:rsidDel="002B2143">
          <w:rPr>
            <w:lang w:val="en-US"/>
          </w:rPr>
          <w:delText xml:space="preserve"> </w:delText>
        </w:r>
      </w:del>
      <w:del w:id="42" w:author="BARRACLOUGH David, STD/SAM" w:date="2019-12-10T17:29:00Z">
        <w:r w:rsidRPr="002A0779" w:rsidDel="002B2143">
          <w:rPr>
            <w:lang w:val="en-US"/>
          </w:rPr>
          <w:delText>rather complicated</w:delText>
        </w:r>
      </w:del>
      <w:del w:id="43" w:author="BARRACLOUGH David, STD/SAM" w:date="2019-12-10T17:26:00Z">
        <w:r w:rsidRPr="002A0779" w:rsidDel="002B2143">
          <w:rPr>
            <w:lang w:val="en-US"/>
          </w:rPr>
          <w:delText xml:space="preserve"> by design</w:delText>
        </w:r>
      </w:del>
      <w:del w:id="44" w:author="BARRACLOUGH David, STD/SAM" w:date="2019-12-10T17:27:00Z">
        <w:r w:rsidDel="002B2143">
          <w:rPr>
            <w:lang w:val="en-US"/>
          </w:rPr>
          <w:delText>.</w:delText>
        </w:r>
      </w:del>
      <w:del w:id="45" w:author="BARRACLOUGH David, STD/SAM" w:date="2019-12-10T17:29:00Z">
        <w:r w:rsidDel="002B2143">
          <w:rPr>
            <w:lang w:val="en-US"/>
          </w:rPr>
          <w:delText xml:space="preserve"> </w:delText>
        </w:r>
      </w:del>
      <w:del w:id="46" w:author="BARRACLOUGH David, STD/SAM" w:date="2019-12-10T17:27:00Z">
        <w:r w:rsidR="00C82D94" w:rsidDel="002B2143">
          <w:rPr>
            <w:lang w:val="en-US"/>
          </w:rPr>
          <w:delText xml:space="preserve"> </w:delText>
        </w:r>
        <w:r w:rsidDel="002B2143">
          <w:rPr>
            <w:lang w:val="en-US"/>
          </w:rPr>
          <w:delText>I</w:delText>
        </w:r>
      </w:del>
      <w:del w:id="47" w:author="BARRACLOUGH David, STD/SAM" w:date="2019-12-10T17:29:00Z">
        <w:r w:rsidDel="002B2143">
          <w:rPr>
            <w:lang w:val="en-US"/>
          </w:rPr>
          <w:delText xml:space="preserve">t should be noted </w:delText>
        </w:r>
      </w:del>
      <w:del w:id="48" w:author="BARRACLOUGH David, STD/SAM" w:date="2019-12-10T17:27:00Z">
        <w:r w:rsidDel="002B2143">
          <w:rPr>
            <w:lang w:val="en-US"/>
          </w:rPr>
          <w:delText xml:space="preserve">however </w:delText>
        </w:r>
      </w:del>
      <w:del w:id="49" w:author="BARRACLOUGH David, STD/SAM" w:date="2019-12-10T17:29:00Z">
        <w:r w:rsidDel="002B2143">
          <w:rPr>
            <w:lang w:val="en-US"/>
          </w:rPr>
          <w:delText>that SDMX is not to be used solely for handling multidimensional data</w:delText>
        </w:r>
        <w:r w:rsidR="00C82D94" w:rsidDel="002B2143">
          <w:rPr>
            <w:lang w:val="en-US"/>
          </w:rPr>
          <w:delText xml:space="preserve">.  </w:delText>
        </w:r>
      </w:del>
    </w:p>
    <w:p w14:paraId="50C6FACB" w14:textId="1822761C" w:rsidR="00313393" w:rsidRPr="00FC6D9B" w:rsidRDefault="00313393" w:rsidP="00A072FB">
      <w:pPr>
        <w:pStyle w:val="Heading1"/>
        <w:shd w:val="clear" w:color="auto" w:fill="C6D9F1" w:themeFill="text2" w:themeFillTint="33"/>
        <w:spacing w:after="240"/>
        <w:jc w:val="both"/>
        <w:rPr>
          <w:rFonts w:ascii="Times New Roman" w:hAnsi="Times New Roman" w:cs="Times New Roman"/>
          <w:lang w:val="en-US"/>
        </w:rPr>
      </w:pPr>
      <w:bookmarkStart w:id="50" w:name="_Toc25230075"/>
      <w:bookmarkStart w:id="51" w:name="_Toc504063698"/>
      <w:r>
        <w:rPr>
          <w:rFonts w:ascii="Times New Roman" w:hAnsi="Times New Roman" w:cs="Times New Roman"/>
          <w:lang w:val="en-US"/>
        </w:rPr>
        <w:t>References</w:t>
      </w:r>
      <w:bookmarkEnd w:id="50"/>
    </w:p>
    <w:bookmarkEnd w:id="51"/>
    <w:p w14:paraId="2CBA4E96" w14:textId="0BE5E722" w:rsidR="006054F3" w:rsidRDefault="004118C6" w:rsidP="00A072FB">
      <w:pPr>
        <w:pStyle w:val="ListBullet"/>
        <w:keepNext/>
        <w:keepLines/>
        <w:numPr>
          <w:ilvl w:val="0"/>
          <w:numId w:val="5"/>
        </w:numPr>
        <w:tabs>
          <w:tab w:val="left" w:pos="426"/>
        </w:tabs>
        <w:spacing w:after="60" w:line="276" w:lineRule="auto"/>
        <w:ind w:left="0" w:firstLine="0"/>
        <w:contextualSpacing w:val="0"/>
        <w:jc w:val="both"/>
        <w:rPr>
          <w:lang w:val="en-US"/>
        </w:rPr>
      </w:pPr>
      <w:r>
        <w:fldChar w:fldCharType="begin"/>
      </w:r>
      <w:r w:rsidR="00730FDA">
        <w:instrText>HYPERLINK "https://sdmx.org/wp-content/uploads/Governance_of_commonly_used_SDMX_metadata_artefacts_v1.3.docx"</w:instrText>
      </w:r>
      <w:r>
        <w:fldChar w:fldCharType="separate"/>
      </w:r>
      <w:r w:rsidR="00065739" w:rsidRPr="00EC52A3">
        <w:rPr>
          <w:rStyle w:val="Hyperlink"/>
          <w:lang w:val="en-US"/>
        </w:rPr>
        <w:t>Governance of commonly used SDMX metadata artefacts</w:t>
      </w:r>
      <w:r>
        <w:rPr>
          <w:rStyle w:val="Hyperlink"/>
          <w:lang w:val="en-US"/>
        </w:rPr>
        <w:fldChar w:fldCharType="end"/>
      </w:r>
      <w:r w:rsidR="00065739">
        <w:rPr>
          <w:lang w:val="en-US"/>
        </w:rPr>
        <w:t xml:space="preserve">  </w:t>
      </w:r>
    </w:p>
    <w:p w14:paraId="30451681" w14:textId="0DE0A7B2" w:rsidR="00065739" w:rsidRDefault="00F260EA"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0" w:history="1">
        <w:r w:rsidR="00065739" w:rsidRPr="00065739">
          <w:rPr>
            <w:rStyle w:val="Hyperlink"/>
            <w:lang w:val="en-US"/>
          </w:rPr>
          <w:t>SDMX Glossary</w:t>
        </w:r>
      </w:hyperlink>
      <w:r w:rsidR="00065739">
        <w:rPr>
          <w:lang w:val="en-US"/>
        </w:rPr>
        <w:t xml:space="preserve">  </w:t>
      </w:r>
    </w:p>
    <w:p w14:paraId="05D4AF46" w14:textId="7F9C97C9" w:rsidR="00065739" w:rsidRDefault="00F260EA"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1" w:history="1">
        <w:r w:rsidR="00065739" w:rsidRPr="00065739">
          <w:rPr>
            <w:rStyle w:val="Hyperlink"/>
            <w:lang w:val="en-US"/>
          </w:rPr>
          <w:t>SDMX “Learning” section</w:t>
        </w:r>
      </w:hyperlink>
      <w:r w:rsidR="00065739">
        <w:rPr>
          <w:lang w:val="en-US"/>
        </w:rPr>
        <w:t xml:space="preserve">  </w:t>
      </w:r>
    </w:p>
    <w:p w14:paraId="578B1D8C" w14:textId="0D0E356D" w:rsidR="00065739" w:rsidRDefault="00F260EA"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2" w:history="1">
        <w:r w:rsidR="00065739" w:rsidRPr="00065739">
          <w:rPr>
            <w:rStyle w:val="Hyperlink"/>
            <w:lang w:val="en-US"/>
          </w:rPr>
          <w:t>SDMX official website</w:t>
        </w:r>
      </w:hyperlink>
      <w:r w:rsidR="00065739">
        <w:rPr>
          <w:lang w:val="en-US"/>
        </w:rPr>
        <w:t xml:space="preserve">  </w:t>
      </w:r>
    </w:p>
    <w:p w14:paraId="75244965" w14:textId="6FB35780" w:rsidR="00065739" w:rsidRDefault="00F260EA"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3" w:history="1">
        <w:r w:rsidR="00065739" w:rsidRPr="00065739">
          <w:rPr>
            <w:rStyle w:val="Hyperlink"/>
            <w:lang w:val="en-US"/>
          </w:rPr>
          <w:t>SDMX Roadmap 2020</w:t>
        </w:r>
      </w:hyperlink>
      <w:r w:rsidR="00065739">
        <w:rPr>
          <w:lang w:val="en-US"/>
        </w:rPr>
        <w:t xml:space="preserve">  </w:t>
      </w:r>
    </w:p>
    <w:p w14:paraId="7161F550" w14:textId="18D66653" w:rsidR="00065739" w:rsidRDefault="00F260EA" w:rsidP="00A072FB">
      <w:pPr>
        <w:pStyle w:val="ListBullet"/>
        <w:keepNext/>
        <w:keepLines/>
        <w:numPr>
          <w:ilvl w:val="0"/>
          <w:numId w:val="5"/>
        </w:numPr>
        <w:tabs>
          <w:tab w:val="left" w:pos="426"/>
        </w:tabs>
        <w:spacing w:after="40" w:line="276" w:lineRule="auto"/>
        <w:ind w:left="0" w:firstLine="0"/>
        <w:contextualSpacing w:val="0"/>
        <w:jc w:val="both"/>
        <w:rPr>
          <w:lang w:val="en-US"/>
        </w:rPr>
      </w:pPr>
      <w:hyperlink r:id="rId24" w:history="1">
        <w:r w:rsidR="00065739" w:rsidRPr="00065739">
          <w:rPr>
            <w:rStyle w:val="Hyperlink"/>
            <w:lang w:val="en-US"/>
          </w:rPr>
          <w:t>SDMX Starter Kit for National Statistical Agencies</w:t>
        </w:r>
      </w:hyperlink>
      <w:r w:rsidR="00065739" w:rsidRPr="00065739">
        <w:rPr>
          <w:lang w:val="en-US"/>
        </w:rPr>
        <w:t xml:space="preserve">  </w:t>
      </w:r>
    </w:p>
    <w:p w14:paraId="14ABD5AE" w14:textId="7F6D525F" w:rsidR="00C311B1" w:rsidRPr="00A072FB" w:rsidRDefault="00F260EA" w:rsidP="00A072FB">
      <w:pPr>
        <w:pStyle w:val="ListBullet"/>
        <w:numPr>
          <w:ilvl w:val="0"/>
          <w:numId w:val="5"/>
        </w:numPr>
        <w:tabs>
          <w:tab w:val="left" w:pos="426"/>
        </w:tabs>
        <w:spacing w:after="120" w:line="276" w:lineRule="auto"/>
        <w:ind w:left="0" w:firstLine="0"/>
        <w:contextualSpacing w:val="0"/>
        <w:jc w:val="both"/>
        <w:rPr>
          <w:lang w:val="en-US"/>
        </w:rPr>
      </w:pPr>
      <w:hyperlink r:id="rId25" w:history="1">
        <w:r w:rsidR="00D865B7" w:rsidRPr="00D865B7">
          <w:rPr>
            <w:rStyle w:val="Hyperlink"/>
            <w:lang w:val="en-US"/>
          </w:rPr>
          <w:t>Validation and Transformation Language</w:t>
        </w:r>
      </w:hyperlink>
      <w:r w:rsidR="00D865B7">
        <w:rPr>
          <w:lang w:val="en-US"/>
        </w:rPr>
        <w:t xml:space="preserve">  </w:t>
      </w:r>
    </w:p>
    <w:p w14:paraId="3E531F83" w14:textId="4DD4F10C" w:rsidR="00C311B1" w:rsidRPr="009E7F9A" w:rsidRDefault="00C311B1" w:rsidP="00A072FB">
      <w:pPr>
        <w:pStyle w:val="Heading1"/>
        <w:shd w:val="clear" w:color="auto" w:fill="C6D9F1" w:themeFill="text2" w:themeFillTint="33"/>
        <w:spacing w:after="240"/>
        <w:jc w:val="both"/>
        <w:rPr>
          <w:rFonts w:ascii="Times New Roman" w:hAnsi="Times New Roman" w:cs="Times New Roman"/>
        </w:rPr>
      </w:pPr>
      <w:bookmarkStart w:id="52" w:name="_Toc25230076"/>
      <w:r>
        <w:rPr>
          <w:rFonts w:ascii="Times New Roman" w:hAnsi="Times New Roman" w:cs="Times New Roman"/>
          <w:lang w:val="en-US"/>
        </w:rPr>
        <w:t xml:space="preserve">Annex 1 - </w:t>
      </w:r>
      <w:r w:rsidR="008A1564">
        <w:rPr>
          <w:rFonts w:ascii="Times New Roman" w:hAnsi="Times New Roman" w:cs="Times New Roman"/>
          <w:lang w:val="en-US"/>
        </w:rPr>
        <w:t>Example of d</w:t>
      </w:r>
      <w:r>
        <w:rPr>
          <w:rFonts w:ascii="Times New Roman" w:hAnsi="Times New Roman" w:cs="Times New Roman"/>
          <w:lang w:val="en-US"/>
        </w:rPr>
        <w:t xml:space="preserve">ata discovery and </w:t>
      </w:r>
      <w:r w:rsidR="008B2D76">
        <w:rPr>
          <w:rFonts w:ascii="Times New Roman" w:hAnsi="Times New Roman" w:cs="Times New Roman"/>
          <w:lang w:val="en-US"/>
        </w:rPr>
        <w:t>visualis</w:t>
      </w:r>
      <w:r w:rsidR="008A1564">
        <w:rPr>
          <w:rFonts w:ascii="Times New Roman" w:hAnsi="Times New Roman" w:cs="Times New Roman"/>
          <w:lang w:val="en-US"/>
        </w:rPr>
        <w:t>ation using SDMX</w:t>
      </w:r>
      <w:bookmarkEnd w:id="52"/>
    </w:p>
    <w:p w14:paraId="79C0B3D0" w14:textId="7BECFA6C" w:rsidR="00813992" w:rsidRDefault="0059710A" w:rsidP="0059710A">
      <w:pPr>
        <w:pStyle w:val="ListBullet"/>
        <w:numPr>
          <w:ilvl w:val="0"/>
          <w:numId w:val="0"/>
        </w:numPr>
        <w:spacing w:after="120" w:line="276" w:lineRule="auto"/>
        <w:contextualSpacing w:val="0"/>
        <w:jc w:val="both"/>
      </w:pPr>
      <w:r>
        <w:t>Th</w:t>
      </w:r>
      <w:r w:rsidR="00512F50">
        <w:t>is</w:t>
      </w:r>
      <w:r>
        <w:t xml:space="preserve"> </w:t>
      </w:r>
      <w:r w:rsidR="00512F50">
        <w:t>section</w:t>
      </w:r>
      <w:r>
        <w:t xml:space="preserve"> show</w:t>
      </w:r>
      <w:r w:rsidR="00512F50">
        <w:t>s</w:t>
      </w:r>
      <w:r>
        <w:t xml:space="preserve"> an example of data and metadata discovery and visualisation using SDMX.  The first picture shows a real-life visualisation of a query request, while the second picture depicts the SDMX architecture needed to achieve such a result.  The last section describes the various process steps needed for such discovery and visualisation.</w:t>
      </w:r>
    </w:p>
    <w:p w14:paraId="559E6B2A" w14:textId="03B067AE" w:rsidR="0059710A" w:rsidRDefault="0059710A" w:rsidP="00C311B1">
      <w:pPr>
        <w:pStyle w:val="ListBullet"/>
        <w:numPr>
          <w:ilvl w:val="0"/>
          <w:numId w:val="0"/>
        </w:numPr>
        <w:tabs>
          <w:tab w:val="left" w:pos="426"/>
        </w:tabs>
        <w:spacing w:after="120" w:line="276" w:lineRule="auto"/>
        <w:ind w:left="360" w:hanging="786"/>
        <w:contextualSpacing w:val="0"/>
        <w:jc w:val="center"/>
      </w:pPr>
      <w:r w:rsidRPr="00C311B1">
        <w:rPr>
          <w:noProof/>
          <w:lang w:eastAsia="en-GB"/>
        </w:rPr>
        <w:drawing>
          <wp:inline distT="0" distB="0" distL="0" distR="0" wp14:anchorId="2186295F" wp14:editId="32EDECF7">
            <wp:extent cx="5497033" cy="3437408"/>
            <wp:effectExtent l="323850" t="323850" r="332740" b="315595"/>
            <wp:docPr id="22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6690" cy="34371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pic:spPr>
                </pic:pic>
              </a:graphicData>
            </a:graphic>
          </wp:inline>
        </w:drawing>
      </w:r>
    </w:p>
    <w:p w14:paraId="70BF317D" w14:textId="001B0065" w:rsidR="00813992" w:rsidRDefault="00813992" w:rsidP="00C311B1">
      <w:pPr>
        <w:pStyle w:val="ListBullet"/>
        <w:numPr>
          <w:ilvl w:val="0"/>
          <w:numId w:val="0"/>
        </w:numPr>
        <w:tabs>
          <w:tab w:val="left" w:pos="426"/>
        </w:tabs>
        <w:spacing w:after="120" w:line="276" w:lineRule="auto"/>
        <w:ind w:left="360" w:hanging="786"/>
        <w:contextualSpacing w:val="0"/>
        <w:jc w:val="center"/>
      </w:pPr>
      <w:r>
        <w:rPr>
          <w:noProof/>
          <w:lang w:eastAsia="en-GB"/>
        </w:rPr>
        <w:drawing>
          <wp:inline distT="0" distB="0" distL="0" distR="0" wp14:anchorId="751EA254" wp14:editId="33467211">
            <wp:extent cx="5166950" cy="3614289"/>
            <wp:effectExtent l="323850" t="323850" r="320040" b="329565"/>
            <wp:docPr id="5" name="Picture 5" descr="C:\Users\delcada\Desktop\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cada\Desktop\examp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6950" cy="361428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3BE194C" w14:textId="37FDCDC2" w:rsidR="00C311B1" w:rsidRPr="002972F5" w:rsidRDefault="002972F5" w:rsidP="008A1564">
      <w:pPr>
        <w:pStyle w:val="ListBullet"/>
        <w:keepNext/>
        <w:numPr>
          <w:ilvl w:val="0"/>
          <w:numId w:val="0"/>
        </w:numPr>
        <w:tabs>
          <w:tab w:val="left" w:pos="426"/>
        </w:tabs>
        <w:spacing w:after="120" w:line="276" w:lineRule="auto"/>
        <w:ind w:left="360" w:hanging="360"/>
        <w:contextualSpacing w:val="0"/>
        <w:jc w:val="both"/>
        <w:rPr>
          <w:b/>
          <w:u w:val="single"/>
        </w:rPr>
      </w:pPr>
      <w:r>
        <w:rPr>
          <w:b/>
          <w:u w:val="single"/>
        </w:rPr>
        <w:t>Process d</w:t>
      </w:r>
      <w:r w:rsidRPr="002972F5">
        <w:rPr>
          <w:b/>
          <w:u w:val="single"/>
        </w:rPr>
        <w:t>escription</w:t>
      </w:r>
    </w:p>
    <w:p w14:paraId="1611B5E5" w14:textId="1782C718" w:rsidR="002972F5" w:rsidRDefault="002972F5" w:rsidP="008A1564">
      <w:pPr>
        <w:pStyle w:val="ListBullet"/>
        <w:keepNext/>
        <w:numPr>
          <w:ilvl w:val="0"/>
          <w:numId w:val="9"/>
        </w:numPr>
        <w:spacing w:after="120" w:line="276" w:lineRule="auto"/>
        <w:ind w:left="425" w:hanging="425"/>
        <w:contextualSpacing w:val="0"/>
        <w:jc w:val="both"/>
      </w:pPr>
      <w:r>
        <w:t>Retrieve the DSD from a structural metadata source (</w:t>
      </w:r>
      <w:r w:rsidR="00265899">
        <w:t>typically</w:t>
      </w:r>
      <w:r>
        <w:t xml:space="preserve"> an SDMX Registry), and create database tables.</w:t>
      </w:r>
      <w:r w:rsidR="00512F50">
        <w:t xml:space="preserve">  </w:t>
      </w:r>
    </w:p>
    <w:p w14:paraId="365BBBFB" w14:textId="1436C095" w:rsidR="002972F5" w:rsidRDefault="002972F5" w:rsidP="008A1564">
      <w:pPr>
        <w:pStyle w:val="ListBullet"/>
        <w:keepNext/>
        <w:numPr>
          <w:ilvl w:val="0"/>
          <w:numId w:val="9"/>
        </w:numPr>
        <w:spacing w:after="120" w:line="276" w:lineRule="auto"/>
        <w:ind w:left="425" w:hanging="425"/>
        <w:contextualSpacing w:val="0"/>
        <w:jc w:val="both"/>
      </w:pPr>
      <w:r>
        <w:t>Read an SDMX data set file and load the data into the database.</w:t>
      </w:r>
      <w:r w:rsidR="00512F50">
        <w:t xml:space="preserve">  </w:t>
      </w:r>
    </w:p>
    <w:p w14:paraId="549CA2C1" w14:textId="5C993D92" w:rsidR="002972F5" w:rsidRDefault="002972F5" w:rsidP="008A1564">
      <w:pPr>
        <w:pStyle w:val="ListBullet"/>
        <w:numPr>
          <w:ilvl w:val="0"/>
          <w:numId w:val="9"/>
        </w:numPr>
        <w:spacing w:after="120" w:line="276" w:lineRule="auto"/>
        <w:ind w:left="425" w:hanging="425"/>
        <w:contextualSpacing w:val="0"/>
        <w:jc w:val="both"/>
      </w:pPr>
      <w:r>
        <w:t xml:space="preserve">Data discovery system </w:t>
      </w:r>
      <w:del w:id="53" w:author="BARRACLOUGH David, STD/SAM" w:date="2019-12-10T17:31:00Z">
        <w:r w:rsidDel="002B2143">
          <w:delText xml:space="preserve">continually synchronises its </w:delText>
        </w:r>
      </w:del>
      <w:ins w:id="54" w:author="BARRACLOUGH David, STD/SAM" w:date="2019-12-10T17:31:00Z">
        <w:r w:rsidR="002B2143">
          <w:t xml:space="preserve">uses </w:t>
        </w:r>
      </w:ins>
      <w:ins w:id="55" w:author="BARRACLOUGH David, STD/SAM" w:date="2019-12-10T17:32:00Z">
        <w:r w:rsidR="002B2143">
          <w:t xml:space="preserve">structural </w:t>
        </w:r>
      </w:ins>
      <w:r>
        <w:t xml:space="preserve">metadata </w:t>
      </w:r>
      <w:del w:id="56" w:author="BARRACLOUGH David, STD/SAM" w:date="2019-12-10T17:31:00Z">
        <w:r w:rsidDel="002B2143">
          <w:delText xml:space="preserve">with </w:delText>
        </w:r>
      </w:del>
      <w:ins w:id="57" w:author="BARRACLOUGH David, STD/SAM" w:date="2019-12-10T17:31:00Z">
        <w:r w:rsidR="002B2143">
          <w:t xml:space="preserve">from </w:t>
        </w:r>
      </w:ins>
      <w:r>
        <w:t xml:space="preserve">the </w:t>
      </w:r>
      <w:del w:id="58" w:author="BARRACLOUGH David, STD/SAM" w:date="2019-12-10T17:32:00Z">
        <w:r w:rsidDel="002B2143">
          <w:delText xml:space="preserve">structural metadata </w:delText>
        </w:r>
      </w:del>
      <w:del w:id="59" w:author="BARRACLOUGH David, STD/SAM" w:date="2019-12-10T17:31:00Z">
        <w:r w:rsidDel="002B2143">
          <w:delText>source</w:delText>
        </w:r>
      </w:del>
      <w:ins w:id="60" w:author="BARRACLOUGH David, STD/SAM" w:date="2019-12-10T17:32:00Z">
        <w:r w:rsidR="002B2143">
          <w:t>SDMX Registry</w:t>
        </w:r>
      </w:ins>
      <w:ins w:id="61" w:author="BARRACLOUGH David, STD/SAM" w:date="2019-12-10T17:36:00Z">
        <w:r w:rsidR="007D54AD">
          <w:t xml:space="preserve"> to build the </w:t>
        </w:r>
      </w:ins>
      <w:ins w:id="62" w:author="BARRACLOUGH David, STD/SAM" w:date="2019-12-10T17:37:00Z">
        <w:r w:rsidR="007D54AD">
          <w:t>query interface (e.g. search form, navigation tree)</w:t>
        </w:r>
      </w:ins>
      <w:r>
        <w:t>.</w:t>
      </w:r>
      <w:r w:rsidR="00512F50">
        <w:t xml:space="preserve"> </w:t>
      </w:r>
      <w:del w:id="63" w:author="BARRACLOUGH David, STD/SAM" w:date="2019-12-10T17:32:00Z">
        <w:r w:rsidDel="002B2143">
          <w:delText xml:space="preserve"> </w:delText>
        </w:r>
      </w:del>
      <w:del w:id="64" w:author="BARRACLOUGH David, STD/SAM" w:date="2019-12-10T17:33:00Z">
        <w:r w:rsidDel="007D54AD">
          <w:delText xml:space="preserve">A user makes a data selection from choices built from the information held in an SDMX Registry (structural metadata such as </w:delText>
        </w:r>
        <w:r w:rsidR="00265899" w:rsidDel="007D54AD">
          <w:delText>C</w:delText>
        </w:r>
        <w:r w:rsidDel="007D54AD">
          <w:delText xml:space="preserve">ategory </w:delText>
        </w:r>
        <w:r w:rsidR="00265899" w:rsidDel="007D54AD">
          <w:delText>S</w:delText>
        </w:r>
        <w:r w:rsidDel="007D54AD">
          <w:delText xml:space="preserve">cheme, </w:delText>
        </w:r>
        <w:r w:rsidR="00265899" w:rsidDel="007D54AD">
          <w:delText>D</w:delText>
        </w:r>
        <w:r w:rsidDel="007D54AD">
          <w:delText xml:space="preserve">ataflow, DSD, </w:delText>
        </w:r>
        <w:r w:rsidR="00265899" w:rsidDel="007D54AD">
          <w:delText>D</w:delText>
        </w:r>
        <w:r w:rsidDel="007D54AD">
          <w:delText xml:space="preserve">ata </w:delText>
        </w:r>
        <w:r w:rsidR="00265899" w:rsidDel="007D54AD">
          <w:delText>P</w:delText>
        </w:r>
        <w:r w:rsidDel="007D54AD">
          <w:delText xml:space="preserve">rovider, </w:delText>
        </w:r>
        <w:r w:rsidR="00265899" w:rsidDel="007D54AD">
          <w:delText>P</w:delText>
        </w:r>
        <w:r w:rsidDel="007D54AD">
          <w:delText xml:space="preserve">rovision </w:delText>
        </w:r>
        <w:r w:rsidR="00265899" w:rsidDel="007D54AD">
          <w:delText>A</w:delText>
        </w:r>
        <w:r w:rsidDel="007D54AD">
          <w:delText xml:space="preserve">greements and </w:delText>
        </w:r>
        <w:r w:rsidR="00265899" w:rsidDel="007D54AD">
          <w:delText>D</w:delText>
        </w:r>
        <w:r w:rsidDel="007D54AD">
          <w:delText xml:space="preserve">ata </w:delText>
        </w:r>
        <w:r w:rsidR="00265899" w:rsidDel="007D54AD">
          <w:delText>R</w:delText>
        </w:r>
        <w:r w:rsidDel="007D54AD">
          <w:delText>egistration)</w:delText>
        </w:r>
        <w:r w:rsidR="008A1564" w:rsidDel="007D54AD">
          <w:delText>.</w:delText>
        </w:r>
        <w:r w:rsidR="00512F50" w:rsidDel="007D54AD">
          <w:delText xml:space="preserve">  </w:delText>
        </w:r>
      </w:del>
    </w:p>
    <w:p w14:paraId="79D3B361" w14:textId="080725DF" w:rsidR="002972F5" w:rsidRDefault="007D54AD" w:rsidP="008A1564">
      <w:pPr>
        <w:pStyle w:val="ListBullet"/>
        <w:numPr>
          <w:ilvl w:val="0"/>
          <w:numId w:val="9"/>
        </w:numPr>
        <w:spacing w:after="120" w:line="276" w:lineRule="auto"/>
        <w:ind w:left="425" w:hanging="425"/>
        <w:contextualSpacing w:val="0"/>
        <w:jc w:val="both"/>
      </w:pPr>
      <w:ins w:id="65" w:author="BARRACLOUGH David, STD/SAM" w:date="2019-12-10T17:38:00Z">
        <w:r>
          <w:t>The</w:t>
        </w:r>
      </w:ins>
      <w:ins w:id="66" w:author="BARRACLOUGH David, STD/SAM" w:date="2019-12-10T17:39:00Z">
        <w:r>
          <w:t xml:space="preserve"> query interface is adapted dynamically to </w:t>
        </w:r>
      </w:ins>
      <w:ins w:id="67" w:author="BARRACLOUGH David, STD/SAM" w:date="2019-12-10T17:38:00Z">
        <w:r>
          <w:t>user choices</w:t>
        </w:r>
      </w:ins>
      <w:ins w:id="68" w:author="BARRACLOUGH David, STD/SAM" w:date="2019-12-10T17:40:00Z">
        <w:r>
          <w:t xml:space="preserve"> by querying the structural metadata</w:t>
        </w:r>
      </w:ins>
      <w:del w:id="69" w:author="BARRACLOUGH David, STD/SAM" w:date="2019-12-10T17:39:00Z">
        <w:r w:rsidR="002972F5" w:rsidDel="007D54AD">
          <w:delText>These choices are logical choices, built from the dimension selections.</w:delText>
        </w:r>
      </w:del>
      <w:ins w:id="70" w:author="BARRACLOUGH David, STD/SAM" w:date="2019-12-10T17:39:00Z">
        <w:r>
          <w:t>.</w:t>
        </w:r>
      </w:ins>
      <w:r w:rsidR="00512F50">
        <w:t xml:space="preserve">  </w:t>
      </w:r>
    </w:p>
    <w:p w14:paraId="72EEE9B9" w14:textId="69B2A932" w:rsidR="002972F5" w:rsidRDefault="002972F5" w:rsidP="008A1564">
      <w:pPr>
        <w:pStyle w:val="ListBullet"/>
        <w:numPr>
          <w:ilvl w:val="0"/>
          <w:numId w:val="9"/>
        </w:numPr>
        <w:spacing w:after="120" w:line="276" w:lineRule="auto"/>
        <w:ind w:left="425" w:hanging="425"/>
        <w:contextualSpacing w:val="0"/>
        <w:jc w:val="both"/>
      </w:pPr>
      <w:del w:id="71" w:author="BARRACLOUGH David, STD/SAM" w:date="2019-12-10T17:40:00Z">
        <w:r w:rsidDel="007D54AD">
          <w:delText xml:space="preserve">The logical choice is formatted as an </w:delText>
        </w:r>
      </w:del>
      <w:ins w:id="72" w:author="BARRACLOUGH David, STD/SAM" w:date="2019-12-10T17:40:00Z">
        <w:r w:rsidR="007D54AD">
          <w:t xml:space="preserve">The query interface creates an </w:t>
        </w:r>
      </w:ins>
      <w:r>
        <w:t>SDMX data query</w:t>
      </w:r>
      <w:r w:rsidR="00265899">
        <w:t xml:space="preserve"> that </w:t>
      </w:r>
      <w:r>
        <w:t xml:space="preserve">is passed to </w:t>
      </w:r>
      <w:ins w:id="73" w:author="BARRACLOUGH David, STD/SAM" w:date="2019-12-10T17:41:00Z">
        <w:r w:rsidR="007D54AD">
          <w:t xml:space="preserve">a web service </w:t>
        </w:r>
      </w:ins>
      <w:del w:id="74" w:author="BARRACLOUGH David, STD/SAM" w:date="2019-12-10T17:41:00Z">
        <w:r w:rsidDel="007D54AD">
          <w:delText xml:space="preserve">the </w:delText>
        </w:r>
        <w:r w:rsidR="00265899" w:rsidDel="007D54AD">
          <w:delText>database</w:delText>
        </w:r>
        <w:r w:rsidDel="007D54AD">
          <w:delText xml:space="preserve"> </w:delText>
        </w:r>
      </w:del>
      <w:ins w:id="75" w:author="BARRACLOUGH David, STD/SAM" w:date="2019-12-10T17:41:00Z">
        <w:r w:rsidR="007D54AD">
          <w:t xml:space="preserve">and the system </w:t>
        </w:r>
      </w:ins>
      <w:del w:id="76" w:author="BARRACLOUGH David, STD/SAM" w:date="2019-12-10T17:41:00Z">
        <w:r w:rsidDel="007D54AD">
          <w:delText>which responds</w:delText>
        </w:r>
      </w:del>
      <w:ins w:id="77" w:author="BARRACLOUGH David, STD/SAM" w:date="2019-12-10T17:41:00Z">
        <w:r w:rsidR="007D54AD">
          <w:t xml:space="preserve">returns </w:t>
        </w:r>
      </w:ins>
      <w:del w:id="78" w:author="BARRACLOUGH David, STD/SAM" w:date="2019-12-10T17:41:00Z">
        <w:r w:rsidDel="007D54AD">
          <w:delText xml:space="preserve"> with </w:delText>
        </w:r>
      </w:del>
      <w:r>
        <w:t>an SDMX data set.</w:t>
      </w:r>
      <w:r w:rsidR="00512F50">
        <w:t xml:space="preserve">  </w:t>
      </w:r>
    </w:p>
    <w:p w14:paraId="09DF9427" w14:textId="5A0BEC59" w:rsidR="002972F5" w:rsidRDefault="002972F5" w:rsidP="008A1564">
      <w:pPr>
        <w:pStyle w:val="ListBullet"/>
        <w:numPr>
          <w:ilvl w:val="0"/>
          <w:numId w:val="9"/>
        </w:numPr>
        <w:spacing w:after="120" w:line="276" w:lineRule="auto"/>
        <w:ind w:left="425" w:hanging="425"/>
        <w:contextualSpacing w:val="0"/>
        <w:jc w:val="both"/>
      </w:pPr>
      <w:r>
        <w:t>Reference metadata relevant to the data</w:t>
      </w:r>
      <w:ins w:id="79" w:author="BARRACLOUGH David, STD/SAM" w:date="2019-12-10T17:41:00Z">
        <w:r w:rsidR="007D54AD">
          <w:t xml:space="preserve">set </w:t>
        </w:r>
      </w:ins>
      <w:del w:id="80" w:author="BARRACLOUGH David, STD/SAM" w:date="2019-12-10T17:41:00Z">
        <w:r w:rsidDel="007D54AD">
          <w:delText xml:space="preserve"> returned </w:delText>
        </w:r>
      </w:del>
      <w:r>
        <w:t>is retrieved from a metadata repository.</w:t>
      </w:r>
      <w:r w:rsidR="00512F50">
        <w:t xml:space="preserve">  </w:t>
      </w:r>
    </w:p>
    <w:p w14:paraId="527359B6" w14:textId="4074F000" w:rsidR="002972F5" w:rsidRDefault="002972F5" w:rsidP="002972F5">
      <w:pPr>
        <w:pStyle w:val="ListBullet"/>
        <w:numPr>
          <w:ilvl w:val="0"/>
          <w:numId w:val="9"/>
        </w:numPr>
        <w:spacing w:after="120" w:line="276" w:lineRule="auto"/>
        <w:ind w:left="426" w:hanging="426"/>
        <w:jc w:val="both"/>
      </w:pPr>
      <w:r>
        <w:t>The data and m</w:t>
      </w:r>
      <w:r w:rsidR="00265899">
        <w:t>etadata are passed to a visualis</w:t>
      </w:r>
      <w:r>
        <w:t>ation tool to display the data in tables, charts, graphs, maps etc. Often a download is offered in various formats. The download options often include also the DSD or MSD.</w:t>
      </w:r>
      <w:r w:rsidR="00512F50">
        <w:t xml:space="preserve">  </w:t>
      </w:r>
    </w:p>
    <w:p w14:paraId="199D0B23" w14:textId="7FBA4DA3" w:rsidR="002972F5" w:rsidRPr="00C311B1" w:rsidRDefault="002972F5" w:rsidP="002972F5">
      <w:pPr>
        <w:pStyle w:val="ListBullet"/>
        <w:numPr>
          <w:ilvl w:val="0"/>
          <w:numId w:val="0"/>
        </w:numPr>
        <w:tabs>
          <w:tab w:val="left" w:pos="426"/>
        </w:tabs>
        <w:spacing w:after="120" w:line="276" w:lineRule="auto"/>
        <w:ind w:left="360" w:hanging="360"/>
        <w:contextualSpacing w:val="0"/>
        <w:jc w:val="both"/>
      </w:pPr>
      <w:bookmarkStart w:id="81" w:name="_GoBack"/>
      <w:bookmarkEnd w:id="81"/>
    </w:p>
    <w:sectPr w:rsidR="002972F5" w:rsidRPr="00C311B1" w:rsidSect="00A07311">
      <w:footerReference w:type="default" r:id="rId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ARRACLOUGH David, STD/SAM" w:date="2019-12-10T17:15:00Z" w:initials="BDS">
    <w:p w14:paraId="72634200" w14:textId="7C5DA46B" w:rsidR="0046372B" w:rsidRDefault="0046372B">
      <w:pPr>
        <w:pStyle w:val="CommentText"/>
      </w:pPr>
      <w:r>
        <w:rPr>
          <w:rStyle w:val="CommentReference"/>
        </w:rPr>
        <w:annotationRef/>
      </w:r>
      <w:r>
        <w:t>Remove mention of EDI. No need to specify SDMX-ML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342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DA5F13" w16cid:durableId="1E7871DB"/>
  <w16cid:commentId w16cid:paraId="3668184A" w16cid:durableId="1E7871DC"/>
  <w16cid:commentId w16cid:paraId="5F9B0C6D" w16cid:durableId="1E7871DD"/>
  <w16cid:commentId w16cid:paraId="5F94A139" w16cid:durableId="1E787BAF"/>
  <w16cid:commentId w16cid:paraId="1533CAFA" w16cid:durableId="1E7871DE"/>
  <w16cid:commentId w16cid:paraId="1C198A29" w16cid:durableId="1E7871DF"/>
  <w16cid:commentId w16cid:paraId="1B40E42F" w16cid:durableId="1E7871E0"/>
  <w16cid:commentId w16cid:paraId="0DE6AB63" w16cid:durableId="1E7871E1"/>
  <w16cid:commentId w16cid:paraId="7E1DB7F0" w16cid:durableId="1E7871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60991" w14:textId="77777777" w:rsidR="00E52842" w:rsidRDefault="00E52842" w:rsidP="00FA6EDE">
      <w:r>
        <w:separator/>
      </w:r>
    </w:p>
  </w:endnote>
  <w:endnote w:type="continuationSeparator" w:id="0">
    <w:p w14:paraId="2D0520DD" w14:textId="77777777" w:rsidR="00E52842" w:rsidRDefault="00E52842" w:rsidP="00FA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476620"/>
      <w:docPartObj>
        <w:docPartGallery w:val="Page Numbers (Bottom of Page)"/>
        <w:docPartUnique/>
      </w:docPartObj>
    </w:sdtPr>
    <w:sdtEndPr>
      <w:rPr>
        <w:color w:val="808080" w:themeColor="background1" w:themeShade="80"/>
        <w:spacing w:val="60"/>
      </w:rPr>
    </w:sdtEndPr>
    <w:sdtContent>
      <w:p w14:paraId="1F966F27" w14:textId="662CCFE7" w:rsidR="00E52842" w:rsidRDefault="00E52842">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60EA">
          <w:rPr>
            <w:noProof/>
          </w:rPr>
          <w:t>16</w:t>
        </w:r>
        <w:r>
          <w:rPr>
            <w:noProof/>
          </w:rPr>
          <w:fldChar w:fldCharType="end"/>
        </w:r>
        <w:r>
          <w:t xml:space="preserve"> | </w:t>
        </w:r>
        <w:r>
          <w:rPr>
            <w:color w:val="808080" w:themeColor="background1" w:themeShade="80"/>
            <w:spacing w:val="60"/>
          </w:rPr>
          <w:t>Page</w:t>
        </w:r>
      </w:p>
    </w:sdtContent>
  </w:sdt>
  <w:p w14:paraId="7337E3BD" w14:textId="77777777" w:rsidR="00E52842" w:rsidRDefault="00E52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95CE2" w14:textId="77777777" w:rsidR="00E52842" w:rsidRDefault="00E52842" w:rsidP="00FA6EDE">
      <w:r>
        <w:separator/>
      </w:r>
    </w:p>
  </w:footnote>
  <w:footnote w:type="continuationSeparator" w:id="0">
    <w:p w14:paraId="2752D821" w14:textId="77777777" w:rsidR="00E52842" w:rsidRDefault="00E52842" w:rsidP="00FA6EDE">
      <w:r>
        <w:continuationSeparator/>
      </w:r>
    </w:p>
  </w:footnote>
  <w:footnote w:id="1">
    <w:p w14:paraId="7CFEDFB4" w14:textId="2ADB0F6A" w:rsidR="00E52842" w:rsidRPr="00645711" w:rsidRDefault="00E52842" w:rsidP="006C1213">
      <w:pPr>
        <w:pStyle w:val="ListBullet"/>
        <w:numPr>
          <w:ilvl w:val="0"/>
          <w:numId w:val="0"/>
        </w:numPr>
        <w:spacing w:after="60"/>
        <w:contextualSpacing w:val="0"/>
        <w:jc w:val="both"/>
        <w:rPr>
          <w:sz w:val="20"/>
          <w:szCs w:val="20"/>
          <w:lang w:val="en-US"/>
        </w:rPr>
      </w:pPr>
      <w:r w:rsidRPr="00645711">
        <w:rPr>
          <w:rStyle w:val="FootnoteReference"/>
          <w:sz w:val="20"/>
          <w:szCs w:val="20"/>
        </w:rPr>
        <w:footnoteRef/>
      </w:r>
      <w:r w:rsidRPr="00645711">
        <w:rPr>
          <w:sz w:val="20"/>
          <w:szCs w:val="20"/>
        </w:rPr>
        <w:t xml:space="preserve"> </w:t>
      </w:r>
      <w:r w:rsidRPr="00645711">
        <w:rPr>
          <w:sz w:val="20"/>
          <w:szCs w:val="20"/>
          <w:lang w:val="en-US"/>
        </w:rPr>
        <w:t>A business case is a document describing the expected benefits for an organi</w:t>
      </w:r>
      <w:r w:rsidR="008B2D76">
        <w:rPr>
          <w:sz w:val="20"/>
          <w:szCs w:val="20"/>
          <w:lang w:val="en-US"/>
        </w:rPr>
        <w:t>s</w:t>
      </w:r>
      <w:r w:rsidRPr="00645711">
        <w:rPr>
          <w:sz w:val="20"/>
          <w:szCs w:val="20"/>
          <w:lang w:val="en-US"/>
        </w:rPr>
        <w:t>ation from the implementation of a new solution, such as a revised business process, a new organi</w:t>
      </w:r>
      <w:r w:rsidR="008B2D76">
        <w:rPr>
          <w:sz w:val="20"/>
          <w:szCs w:val="20"/>
          <w:lang w:val="en-US"/>
        </w:rPr>
        <w:t>s</w:t>
      </w:r>
      <w:r w:rsidRPr="00645711">
        <w:rPr>
          <w:sz w:val="20"/>
          <w:szCs w:val="20"/>
          <w:lang w:val="en-US"/>
        </w:rPr>
        <w:t xml:space="preserve">ation chart, or a new IT software.  In other words, a business case captures the reasoning for initiating a project or task.  It is intended to educate decision-makers and convince them to take some sort of action.  </w:t>
      </w:r>
    </w:p>
    <w:p w14:paraId="12193564" w14:textId="30EB24DC" w:rsidR="00E52842" w:rsidRPr="00645711" w:rsidRDefault="00E52842" w:rsidP="006C1213">
      <w:pPr>
        <w:pStyle w:val="FootnoteText"/>
        <w:spacing w:after="0"/>
        <w:rPr>
          <w:lang w:val="en-US"/>
        </w:rPr>
      </w:pPr>
      <w:r w:rsidRPr="00645711">
        <w:rPr>
          <w:rFonts w:ascii="Times New Roman" w:hAnsi="Times New Roman" w:cs="Times New Roman"/>
          <w:lang w:val="en-US"/>
        </w:rPr>
        <w:t>A solid business case leads to well-informed decisions, while the one that fails to provide adequate information leads to decisions that can be very damageable to any organi</w:t>
      </w:r>
      <w:r w:rsidR="008B2D76">
        <w:rPr>
          <w:rFonts w:ascii="Times New Roman" w:hAnsi="Times New Roman" w:cs="Times New Roman"/>
          <w:lang w:val="en-US"/>
        </w:rPr>
        <w:t>s</w:t>
      </w:r>
      <w:r w:rsidRPr="00645711">
        <w:rPr>
          <w:rFonts w:ascii="Times New Roman" w:hAnsi="Times New Roman" w:cs="Times New Roman"/>
          <w:lang w:val="en-US"/>
        </w:rPr>
        <w:t xml:space="preserve">ation, not only in terms of time and money lost, but also in terms of making wrong decisions.  It is a crucial communication tool that needs to be written in a language that the target audience understands, and with enough detail to facilitate proper decision-making.  </w:t>
      </w:r>
    </w:p>
  </w:footnote>
  <w:footnote w:id="2">
    <w:p w14:paraId="64A80ECA" w14:textId="007BDB02" w:rsidR="00E52842" w:rsidRPr="00D865B7" w:rsidRDefault="00E52842" w:rsidP="006954F6">
      <w:pPr>
        <w:pStyle w:val="FootnoteText"/>
        <w:rPr>
          <w:rFonts w:ascii="Times New Roman" w:hAnsi="Times New Roman" w:cs="Times New Roman"/>
          <w:lang w:val="en-GB"/>
        </w:rPr>
      </w:pPr>
      <w:r w:rsidRPr="00D865B7">
        <w:rPr>
          <w:rStyle w:val="FootnoteReference"/>
        </w:rPr>
        <w:footnoteRef/>
      </w:r>
      <w:r w:rsidRPr="00D865B7">
        <w:rPr>
          <w:rFonts w:ascii="Times New Roman" w:hAnsi="Times New Roman" w:cs="Times New Roman"/>
        </w:rPr>
        <w:t xml:space="preserve"> </w:t>
      </w:r>
      <w:hyperlink r:id="rId1" w:history="1">
        <w:r w:rsidRPr="00526AD5">
          <w:rPr>
            <w:rStyle w:val="Hyperlink"/>
            <w:rFonts w:ascii="Times New Roman" w:hAnsi="Times New Roman" w:cs="Times New Roman"/>
          </w:rPr>
          <w:t>VTL</w:t>
        </w:r>
      </w:hyperlink>
      <w:r w:rsidRPr="00D865B7">
        <w:rPr>
          <w:rFonts w:ascii="Times New Roman" w:hAnsi="Times New Roman" w:cs="Times New Roman"/>
        </w:rPr>
        <w:t xml:space="preserve"> is a standard language for defining validation and transformation rules (set of operators, their syntax and semantics) for any kind of statistical data.</w:t>
      </w:r>
    </w:p>
  </w:footnote>
  <w:footnote w:id="3">
    <w:p w14:paraId="5A383ED5" w14:textId="7A3D230E" w:rsidR="00E52842" w:rsidRPr="00730FDA" w:rsidRDefault="00E52842">
      <w:pPr>
        <w:pStyle w:val="FootnoteText"/>
        <w:rPr>
          <w:rFonts w:ascii="Times New Roman" w:hAnsi="Times New Roman" w:cs="Times New Roman"/>
          <w:lang w:val="en-GB"/>
        </w:rPr>
      </w:pPr>
      <w:r w:rsidRPr="00730FDA">
        <w:rPr>
          <w:rStyle w:val="FootnoteReference"/>
        </w:rPr>
        <w:footnoteRef/>
      </w:r>
      <w:r w:rsidRPr="00730FDA">
        <w:rPr>
          <w:rFonts w:ascii="Times New Roman" w:hAnsi="Times New Roman" w:cs="Times New Roman"/>
        </w:rPr>
        <w:t xml:space="preserve"> </w:t>
      </w:r>
      <w:r w:rsidRPr="00730FDA">
        <w:rPr>
          <w:rFonts w:ascii="Times New Roman" w:hAnsi="Times New Roman" w:cs="Times New Roman"/>
          <w:lang w:val="en-GB"/>
        </w:rPr>
        <w:t>GSBPM : Generic Statistical Business Process Model</w:t>
      </w:r>
      <w:r>
        <w:rPr>
          <w:rFonts w:ascii="Times New Roman" w:hAnsi="Times New Roman" w:cs="Times New Roman"/>
          <w:lang w:val="en-GB"/>
        </w:rPr>
        <w:t xml:space="preserve">;GSIM : Generic Statistical Information Model; GAMSO : </w:t>
      </w:r>
      <w:r w:rsidRPr="00730FDA">
        <w:rPr>
          <w:rFonts w:ascii="Times New Roman" w:hAnsi="Times New Roman" w:cs="Times New Roman"/>
          <w:lang w:val="en-GB"/>
        </w:rPr>
        <w:t>Generic Activity Model for Statistical Organisations</w:t>
      </w:r>
      <w:r>
        <w:rPr>
          <w:rFonts w:ascii="Times New Roman" w:hAnsi="Times New Roman" w:cs="Times New Roman"/>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63297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350FD8"/>
    <w:multiLevelType w:val="hybridMultilevel"/>
    <w:tmpl w:val="722EC7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A607105"/>
    <w:multiLevelType w:val="hybridMultilevel"/>
    <w:tmpl w:val="3E4C7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86B0E04"/>
    <w:multiLevelType w:val="hybridMultilevel"/>
    <w:tmpl w:val="B8922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80445"/>
    <w:multiLevelType w:val="hybridMultilevel"/>
    <w:tmpl w:val="6A40967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241AC5"/>
    <w:multiLevelType w:val="hybridMultilevel"/>
    <w:tmpl w:val="1298B3F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E7A572B"/>
    <w:multiLevelType w:val="hybridMultilevel"/>
    <w:tmpl w:val="A4D03C7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5D265293"/>
    <w:multiLevelType w:val="hybridMultilevel"/>
    <w:tmpl w:val="38E65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F74EDB"/>
    <w:multiLevelType w:val="hybridMultilevel"/>
    <w:tmpl w:val="E8BC2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1"/>
  </w:num>
  <w:num w:numId="6">
    <w:abstractNumId w:val="6"/>
  </w:num>
  <w:num w:numId="7">
    <w:abstractNumId w:val="4"/>
  </w:num>
  <w:num w:numId="8">
    <w:abstractNumId w:val="5"/>
  </w:num>
  <w:num w:numId="9">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RACLOUGH David, SDD/SDPS">
    <w15:presenceInfo w15:providerId="AD" w15:userId="S-1-5-21-2146598497-832928401-1254845835-23350"/>
  </w15:person>
  <w15:person w15:author="BARRACLOUGH David, STD/SAM">
    <w15:presenceInfo w15:providerId="AD" w15:userId="S-1-5-21-2146598497-832928401-1254845835-23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oNotTrackFormatting/>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F4B28"/>
    <w:rsid w:val="00004E10"/>
    <w:rsid w:val="00005657"/>
    <w:rsid w:val="00005BE6"/>
    <w:rsid w:val="000065BA"/>
    <w:rsid w:val="00015539"/>
    <w:rsid w:val="00021C2B"/>
    <w:rsid w:val="0002322F"/>
    <w:rsid w:val="000267C3"/>
    <w:rsid w:val="00027350"/>
    <w:rsid w:val="00033526"/>
    <w:rsid w:val="00035AA6"/>
    <w:rsid w:val="0004339A"/>
    <w:rsid w:val="00046E2F"/>
    <w:rsid w:val="000475C4"/>
    <w:rsid w:val="00054A05"/>
    <w:rsid w:val="00064D1C"/>
    <w:rsid w:val="00065739"/>
    <w:rsid w:val="00070207"/>
    <w:rsid w:val="00093CB1"/>
    <w:rsid w:val="000A153D"/>
    <w:rsid w:val="000A240F"/>
    <w:rsid w:val="000A24EC"/>
    <w:rsid w:val="000A5901"/>
    <w:rsid w:val="000A7FAF"/>
    <w:rsid w:val="000B0582"/>
    <w:rsid w:val="000B1F8F"/>
    <w:rsid w:val="000B2C79"/>
    <w:rsid w:val="000B6E81"/>
    <w:rsid w:val="000C6438"/>
    <w:rsid w:val="000D1BEA"/>
    <w:rsid w:val="000E323A"/>
    <w:rsid w:val="000E49C6"/>
    <w:rsid w:val="000E6301"/>
    <w:rsid w:val="000F4A60"/>
    <w:rsid w:val="000F5074"/>
    <w:rsid w:val="000F56D7"/>
    <w:rsid w:val="000F71CA"/>
    <w:rsid w:val="001013EF"/>
    <w:rsid w:val="0010428D"/>
    <w:rsid w:val="00110227"/>
    <w:rsid w:val="00111F7A"/>
    <w:rsid w:val="0011327D"/>
    <w:rsid w:val="00134BEA"/>
    <w:rsid w:val="00143946"/>
    <w:rsid w:val="001460A1"/>
    <w:rsid w:val="00154379"/>
    <w:rsid w:val="00156CAE"/>
    <w:rsid w:val="00166EE5"/>
    <w:rsid w:val="00172403"/>
    <w:rsid w:val="00173552"/>
    <w:rsid w:val="00182A2F"/>
    <w:rsid w:val="0019051B"/>
    <w:rsid w:val="00196951"/>
    <w:rsid w:val="001A5566"/>
    <w:rsid w:val="001A7FAB"/>
    <w:rsid w:val="001B01E0"/>
    <w:rsid w:val="001B52CC"/>
    <w:rsid w:val="001C0480"/>
    <w:rsid w:val="001C565A"/>
    <w:rsid w:val="001D3D74"/>
    <w:rsid w:val="001E0A18"/>
    <w:rsid w:val="001E2720"/>
    <w:rsid w:val="001E569C"/>
    <w:rsid w:val="001E76CC"/>
    <w:rsid w:val="001E7920"/>
    <w:rsid w:val="001F0EB9"/>
    <w:rsid w:val="00206DD7"/>
    <w:rsid w:val="00225137"/>
    <w:rsid w:val="002301BC"/>
    <w:rsid w:val="00233EDA"/>
    <w:rsid w:val="002358B1"/>
    <w:rsid w:val="00241DA8"/>
    <w:rsid w:val="00243F88"/>
    <w:rsid w:val="00253026"/>
    <w:rsid w:val="00265899"/>
    <w:rsid w:val="0027151A"/>
    <w:rsid w:val="00280A63"/>
    <w:rsid w:val="0028116C"/>
    <w:rsid w:val="0028167D"/>
    <w:rsid w:val="00281D8B"/>
    <w:rsid w:val="002865D6"/>
    <w:rsid w:val="002942CE"/>
    <w:rsid w:val="002972F5"/>
    <w:rsid w:val="002A0779"/>
    <w:rsid w:val="002A56EE"/>
    <w:rsid w:val="002B2143"/>
    <w:rsid w:val="002B2CEF"/>
    <w:rsid w:val="002E03AE"/>
    <w:rsid w:val="002E1B76"/>
    <w:rsid w:val="002E20C8"/>
    <w:rsid w:val="002E469D"/>
    <w:rsid w:val="002F4B28"/>
    <w:rsid w:val="002F4BE4"/>
    <w:rsid w:val="00300AAF"/>
    <w:rsid w:val="00303652"/>
    <w:rsid w:val="003038EB"/>
    <w:rsid w:val="00312618"/>
    <w:rsid w:val="00313393"/>
    <w:rsid w:val="00322783"/>
    <w:rsid w:val="00325F4C"/>
    <w:rsid w:val="00326095"/>
    <w:rsid w:val="00326096"/>
    <w:rsid w:val="003375F2"/>
    <w:rsid w:val="0034038C"/>
    <w:rsid w:val="00344D74"/>
    <w:rsid w:val="00346B33"/>
    <w:rsid w:val="00350E74"/>
    <w:rsid w:val="00351FC6"/>
    <w:rsid w:val="00372D18"/>
    <w:rsid w:val="0037419C"/>
    <w:rsid w:val="003746C1"/>
    <w:rsid w:val="00374EA8"/>
    <w:rsid w:val="00375973"/>
    <w:rsid w:val="00381DA1"/>
    <w:rsid w:val="003A475E"/>
    <w:rsid w:val="003A4CD9"/>
    <w:rsid w:val="003B017C"/>
    <w:rsid w:val="003B158E"/>
    <w:rsid w:val="003B3CA0"/>
    <w:rsid w:val="003C4E02"/>
    <w:rsid w:val="003D6001"/>
    <w:rsid w:val="003E0F12"/>
    <w:rsid w:val="003E0FCB"/>
    <w:rsid w:val="003E5E23"/>
    <w:rsid w:val="003F6832"/>
    <w:rsid w:val="0040027B"/>
    <w:rsid w:val="00400354"/>
    <w:rsid w:val="00403E0F"/>
    <w:rsid w:val="00405B50"/>
    <w:rsid w:val="00411058"/>
    <w:rsid w:val="004118C6"/>
    <w:rsid w:val="0041346D"/>
    <w:rsid w:val="00413D1C"/>
    <w:rsid w:val="004161B1"/>
    <w:rsid w:val="0042457E"/>
    <w:rsid w:val="00430D1D"/>
    <w:rsid w:val="00431860"/>
    <w:rsid w:val="00436E03"/>
    <w:rsid w:val="00446B24"/>
    <w:rsid w:val="00447A0D"/>
    <w:rsid w:val="00460CDF"/>
    <w:rsid w:val="00462269"/>
    <w:rsid w:val="0046372B"/>
    <w:rsid w:val="00464984"/>
    <w:rsid w:val="00465107"/>
    <w:rsid w:val="0047038F"/>
    <w:rsid w:val="0047713D"/>
    <w:rsid w:val="00484FF2"/>
    <w:rsid w:val="00490574"/>
    <w:rsid w:val="00490CCE"/>
    <w:rsid w:val="00492362"/>
    <w:rsid w:val="00492C7C"/>
    <w:rsid w:val="004964B9"/>
    <w:rsid w:val="004A5153"/>
    <w:rsid w:val="004B5251"/>
    <w:rsid w:val="004B654C"/>
    <w:rsid w:val="004C1F34"/>
    <w:rsid w:val="004D7E5A"/>
    <w:rsid w:val="004E37BF"/>
    <w:rsid w:val="004E40E8"/>
    <w:rsid w:val="004E5FAE"/>
    <w:rsid w:val="004E6057"/>
    <w:rsid w:val="004E6E42"/>
    <w:rsid w:val="004F10DB"/>
    <w:rsid w:val="004F7A01"/>
    <w:rsid w:val="0050181E"/>
    <w:rsid w:val="00512F50"/>
    <w:rsid w:val="00514573"/>
    <w:rsid w:val="00520795"/>
    <w:rsid w:val="00526AD5"/>
    <w:rsid w:val="00527530"/>
    <w:rsid w:val="00530AC9"/>
    <w:rsid w:val="0053230D"/>
    <w:rsid w:val="0053743B"/>
    <w:rsid w:val="00544252"/>
    <w:rsid w:val="00550021"/>
    <w:rsid w:val="0055122F"/>
    <w:rsid w:val="005545A5"/>
    <w:rsid w:val="00554FE3"/>
    <w:rsid w:val="005641B5"/>
    <w:rsid w:val="0056599C"/>
    <w:rsid w:val="005660A4"/>
    <w:rsid w:val="00571173"/>
    <w:rsid w:val="0057609E"/>
    <w:rsid w:val="00580469"/>
    <w:rsid w:val="00580E17"/>
    <w:rsid w:val="00581051"/>
    <w:rsid w:val="00584CDD"/>
    <w:rsid w:val="00591A90"/>
    <w:rsid w:val="005938A3"/>
    <w:rsid w:val="0059710A"/>
    <w:rsid w:val="005A447E"/>
    <w:rsid w:val="005A4F73"/>
    <w:rsid w:val="005A56D9"/>
    <w:rsid w:val="005A691E"/>
    <w:rsid w:val="005B6E7D"/>
    <w:rsid w:val="005C0751"/>
    <w:rsid w:val="005C0D6A"/>
    <w:rsid w:val="005C52B7"/>
    <w:rsid w:val="005D238B"/>
    <w:rsid w:val="005E0EB1"/>
    <w:rsid w:val="005F030C"/>
    <w:rsid w:val="006000DE"/>
    <w:rsid w:val="006054F3"/>
    <w:rsid w:val="006105C1"/>
    <w:rsid w:val="00611EF6"/>
    <w:rsid w:val="006278D4"/>
    <w:rsid w:val="006310E2"/>
    <w:rsid w:val="006342D1"/>
    <w:rsid w:val="00636DDC"/>
    <w:rsid w:val="006407D2"/>
    <w:rsid w:val="006440EC"/>
    <w:rsid w:val="0064521F"/>
    <w:rsid w:val="00645711"/>
    <w:rsid w:val="00646265"/>
    <w:rsid w:val="006478E5"/>
    <w:rsid w:val="00651724"/>
    <w:rsid w:val="0066064E"/>
    <w:rsid w:val="0066298D"/>
    <w:rsid w:val="00665BFA"/>
    <w:rsid w:val="0066734C"/>
    <w:rsid w:val="00672F38"/>
    <w:rsid w:val="00674890"/>
    <w:rsid w:val="00684554"/>
    <w:rsid w:val="006954F6"/>
    <w:rsid w:val="00696F9E"/>
    <w:rsid w:val="006A4A59"/>
    <w:rsid w:val="006B3137"/>
    <w:rsid w:val="006B3346"/>
    <w:rsid w:val="006B7645"/>
    <w:rsid w:val="006C1213"/>
    <w:rsid w:val="006C5340"/>
    <w:rsid w:val="006C6E00"/>
    <w:rsid w:val="006D31BD"/>
    <w:rsid w:val="006D5A32"/>
    <w:rsid w:val="006D62C0"/>
    <w:rsid w:val="006F1F8B"/>
    <w:rsid w:val="007031C7"/>
    <w:rsid w:val="00720280"/>
    <w:rsid w:val="0072195A"/>
    <w:rsid w:val="007276D9"/>
    <w:rsid w:val="00730FDA"/>
    <w:rsid w:val="00731531"/>
    <w:rsid w:val="007401E2"/>
    <w:rsid w:val="00741D14"/>
    <w:rsid w:val="00745217"/>
    <w:rsid w:val="00756E72"/>
    <w:rsid w:val="00760C8A"/>
    <w:rsid w:val="00764AD6"/>
    <w:rsid w:val="0076777B"/>
    <w:rsid w:val="00767B65"/>
    <w:rsid w:val="0077195F"/>
    <w:rsid w:val="00787798"/>
    <w:rsid w:val="007A17C3"/>
    <w:rsid w:val="007A241F"/>
    <w:rsid w:val="007B731E"/>
    <w:rsid w:val="007B74E5"/>
    <w:rsid w:val="007D06C6"/>
    <w:rsid w:val="007D54AD"/>
    <w:rsid w:val="007E0292"/>
    <w:rsid w:val="007E080F"/>
    <w:rsid w:val="007F7F54"/>
    <w:rsid w:val="0080127F"/>
    <w:rsid w:val="0080214D"/>
    <w:rsid w:val="008075A9"/>
    <w:rsid w:val="00813234"/>
    <w:rsid w:val="00813992"/>
    <w:rsid w:val="00813C09"/>
    <w:rsid w:val="00815DF5"/>
    <w:rsid w:val="00821701"/>
    <w:rsid w:val="00833819"/>
    <w:rsid w:val="00835E61"/>
    <w:rsid w:val="00835EBF"/>
    <w:rsid w:val="0084037B"/>
    <w:rsid w:val="00851C54"/>
    <w:rsid w:val="0085373D"/>
    <w:rsid w:val="0085428A"/>
    <w:rsid w:val="00856123"/>
    <w:rsid w:val="008604D2"/>
    <w:rsid w:val="00861F94"/>
    <w:rsid w:val="00870D5A"/>
    <w:rsid w:val="00873167"/>
    <w:rsid w:val="0088310C"/>
    <w:rsid w:val="00886A3B"/>
    <w:rsid w:val="00887667"/>
    <w:rsid w:val="008A0501"/>
    <w:rsid w:val="008A1564"/>
    <w:rsid w:val="008A4948"/>
    <w:rsid w:val="008A4ABD"/>
    <w:rsid w:val="008B14DF"/>
    <w:rsid w:val="008B2D76"/>
    <w:rsid w:val="008B6360"/>
    <w:rsid w:val="008C1988"/>
    <w:rsid w:val="008D01A9"/>
    <w:rsid w:val="008D3069"/>
    <w:rsid w:val="008E4E3D"/>
    <w:rsid w:val="008E7F78"/>
    <w:rsid w:val="009015C6"/>
    <w:rsid w:val="00920505"/>
    <w:rsid w:val="0092143F"/>
    <w:rsid w:val="00931E67"/>
    <w:rsid w:val="0094749F"/>
    <w:rsid w:val="0095024C"/>
    <w:rsid w:val="00951473"/>
    <w:rsid w:val="00954546"/>
    <w:rsid w:val="00961F15"/>
    <w:rsid w:val="00963D93"/>
    <w:rsid w:val="00965404"/>
    <w:rsid w:val="00980932"/>
    <w:rsid w:val="009842D2"/>
    <w:rsid w:val="0098446F"/>
    <w:rsid w:val="00985DEB"/>
    <w:rsid w:val="00997217"/>
    <w:rsid w:val="009978F3"/>
    <w:rsid w:val="009A3E05"/>
    <w:rsid w:val="009A7591"/>
    <w:rsid w:val="009B1CF8"/>
    <w:rsid w:val="009B3E2D"/>
    <w:rsid w:val="009C3560"/>
    <w:rsid w:val="009C4DFF"/>
    <w:rsid w:val="009D1E4B"/>
    <w:rsid w:val="009D68CA"/>
    <w:rsid w:val="009E4792"/>
    <w:rsid w:val="009E5B4B"/>
    <w:rsid w:val="009E7F9A"/>
    <w:rsid w:val="009F01D7"/>
    <w:rsid w:val="009F1C22"/>
    <w:rsid w:val="00A02258"/>
    <w:rsid w:val="00A049BD"/>
    <w:rsid w:val="00A04A98"/>
    <w:rsid w:val="00A06F2B"/>
    <w:rsid w:val="00A072FB"/>
    <w:rsid w:val="00A07311"/>
    <w:rsid w:val="00A2207D"/>
    <w:rsid w:val="00A25538"/>
    <w:rsid w:val="00A277D8"/>
    <w:rsid w:val="00A37CF0"/>
    <w:rsid w:val="00A41197"/>
    <w:rsid w:val="00A41CFC"/>
    <w:rsid w:val="00A475C1"/>
    <w:rsid w:val="00A51805"/>
    <w:rsid w:val="00A529FF"/>
    <w:rsid w:val="00A54AAA"/>
    <w:rsid w:val="00A703BA"/>
    <w:rsid w:val="00A725B7"/>
    <w:rsid w:val="00A7593E"/>
    <w:rsid w:val="00A8189A"/>
    <w:rsid w:val="00A82027"/>
    <w:rsid w:val="00A8448F"/>
    <w:rsid w:val="00A900B4"/>
    <w:rsid w:val="00A920F8"/>
    <w:rsid w:val="00A93ADD"/>
    <w:rsid w:val="00A95231"/>
    <w:rsid w:val="00A96C5D"/>
    <w:rsid w:val="00A97215"/>
    <w:rsid w:val="00AA145E"/>
    <w:rsid w:val="00AA4A5F"/>
    <w:rsid w:val="00AA5E57"/>
    <w:rsid w:val="00AA7DDC"/>
    <w:rsid w:val="00AC0B78"/>
    <w:rsid w:val="00AC5AF9"/>
    <w:rsid w:val="00AD709B"/>
    <w:rsid w:val="00AE15CC"/>
    <w:rsid w:val="00AF0D48"/>
    <w:rsid w:val="00B07857"/>
    <w:rsid w:val="00B121D8"/>
    <w:rsid w:val="00B15D43"/>
    <w:rsid w:val="00B16C28"/>
    <w:rsid w:val="00B2702E"/>
    <w:rsid w:val="00B3194E"/>
    <w:rsid w:val="00B331AF"/>
    <w:rsid w:val="00B335AF"/>
    <w:rsid w:val="00B36449"/>
    <w:rsid w:val="00B452AA"/>
    <w:rsid w:val="00B560B4"/>
    <w:rsid w:val="00B56448"/>
    <w:rsid w:val="00B61A2F"/>
    <w:rsid w:val="00B66D0F"/>
    <w:rsid w:val="00B7074F"/>
    <w:rsid w:val="00B72C3D"/>
    <w:rsid w:val="00B72D58"/>
    <w:rsid w:val="00B810E0"/>
    <w:rsid w:val="00B8122B"/>
    <w:rsid w:val="00B879A4"/>
    <w:rsid w:val="00BA4FB7"/>
    <w:rsid w:val="00BA74F0"/>
    <w:rsid w:val="00BB2B05"/>
    <w:rsid w:val="00BB3AC9"/>
    <w:rsid w:val="00BB4D30"/>
    <w:rsid w:val="00BB7FA1"/>
    <w:rsid w:val="00BC14DD"/>
    <w:rsid w:val="00BC1BD1"/>
    <w:rsid w:val="00BC42DF"/>
    <w:rsid w:val="00BC52F6"/>
    <w:rsid w:val="00BC6069"/>
    <w:rsid w:val="00BD419C"/>
    <w:rsid w:val="00BD5DE6"/>
    <w:rsid w:val="00BE4FFA"/>
    <w:rsid w:val="00BE6402"/>
    <w:rsid w:val="00BF1C48"/>
    <w:rsid w:val="00C02D53"/>
    <w:rsid w:val="00C03F96"/>
    <w:rsid w:val="00C05880"/>
    <w:rsid w:val="00C104E2"/>
    <w:rsid w:val="00C15BD7"/>
    <w:rsid w:val="00C1745D"/>
    <w:rsid w:val="00C25C05"/>
    <w:rsid w:val="00C311B1"/>
    <w:rsid w:val="00C3567C"/>
    <w:rsid w:val="00C413C1"/>
    <w:rsid w:val="00C44C73"/>
    <w:rsid w:val="00C50F7E"/>
    <w:rsid w:val="00C53072"/>
    <w:rsid w:val="00C611E9"/>
    <w:rsid w:val="00C619FF"/>
    <w:rsid w:val="00C6274E"/>
    <w:rsid w:val="00C62FBA"/>
    <w:rsid w:val="00C64591"/>
    <w:rsid w:val="00C72305"/>
    <w:rsid w:val="00C8206E"/>
    <w:rsid w:val="00C82D94"/>
    <w:rsid w:val="00C9262B"/>
    <w:rsid w:val="00C95260"/>
    <w:rsid w:val="00CC1116"/>
    <w:rsid w:val="00CC37F7"/>
    <w:rsid w:val="00CC4E9F"/>
    <w:rsid w:val="00CC74ED"/>
    <w:rsid w:val="00CD0819"/>
    <w:rsid w:val="00CD578D"/>
    <w:rsid w:val="00CD6793"/>
    <w:rsid w:val="00CE073A"/>
    <w:rsid w:val="00CE4526"/>
    <w:rsid w:val="00CF5E11"/>
    <w:rsid w:val="00CF5F0A"/>
    <w:rsid w:val="00CF785B"/>
    <w:rsid w:val="00D22FC0"/>
    <w:rsid w:val="00D247CB"/>
    <w:rsid w:val="00D24C57"/>
    <w:rsid w:val="00D24EF4"/>
    <w:rsid w:val="00D25993"/>
    <w:rsid w:val="00D315C4"/>
    <w:rsid w:val="00D32469"/>
    <w:rsid w:val="00D36032"/>
    <w:rsid w:val="00D369F9"/>
    <w:rsid w:val="00D457AD"/>
    <w:rsid w:val="00D45DAB"/>
    <w:rsid w:val="00D469A7"/>
    <w:rsid w:val="00D46E53"/>
    <w:rsid w:val="00D47C88"/>
    <w:rsid w:val="00D56C42"/>
    <w:rsid w:val="00D626B1"/>
    <w:rsid w:val="00D63CCF"/>
    <w:rsid w:val="00D65246"/>
    <w:rsid w:val="00D70A62"/>
    <w:rsid w:val="00D72F0D"/>
    <w:rsid w:val="00D77F2C"/>
    <w:rsid w:val="00D84DAF"/>
    <w:rsid w:val="00D865B7"/>
    <w:rsid w:val="00D91C4E"/>
    <w:rsid w:val="00DA5BB4"/>
    <w:rsid w:val="00DA7125"/>
    <w:rsid w:val="00DB06AD"/>
    <w:rsid w:val="00DB3A95"/>
    <w:rsid w:val="00DB47FE"/>
    <w:rsid w:val="00DC01C4"/>
    <w:rsid w:val="00DC1E29"/>
    <w:rsid w:val="00DC253D"/>
    <w:rsid w:val="00DC436E"/>
    <w:rsid w:val="00DC4A93"/>
    <w:rsid w:val="00DC7E0D"/>
    <w:rsid w:val="00DD4A6A"/>
    <w:rsid w:val="00DE0C84"/>
    <w:rsid w:val="00DF1A3E"/>
    <w:rsid w:val="00DF6BA0"/>
    <w:rsid w:val="00E02E3D"/>
    <w:rsid w:val="00E03532"/>
    <w:rsid w:val="00E05619"/>
    <w:rsid w:val="00E27A96"/>
    <w:rsid w:val="00E31014"/>
    <w:rsid w:val="00E3224C"/>
    <w:rsid w:val="00E41A7D"/>
    <w:rsid w:val="00E45398"/>
    <w:rsid w:val="00E52842"/>
    <w:rsid w:val="00E53A4B"/>
    <w:rsid w:val="00E60F62"/>
    <w:rsid w:val="00E63440"/>
    <w:rsid w:val="00E678F5"/>
    <w:rsid w:val="00E75E05"/>
    <w:rsid w:val="00E7628A"/>
    <w:rsid w:val="00E90229"/>
    <w:rsid w:val="00E92499"/>
    <w:rsid w:val="00EB7B02"/>
    <w:rsid w:val="00EC52A3"/>
    <w:rsid w:val="00EC6D05"/>
    <w:rsid w:val="00ED4D10"/>
    <w:rsid w:val="00EE0C8C"/>
    <w:rsid w:val="00EE3CB9"/>
    <w:rsid w:val="00EF3E9D"/>
    <w:rsid w:val="00F15B21"/>
    <w:rsid w:val="00F20ACC"/>
    <w:rsid w:val="00F25368"/>
    <w:rsid w:val="00F260EA"/>
    <w:rsid w:val="00F27B4A"/>
    <w:rsid w:val="00F30F0E"/>
    <w:rsid w:val="00F3467B"/>
    <w:rsid w:val="00F36E8F"/>
    <w:rsid w:val="00F56C17"/>
    <w:rsid w:val="00F600C9"/>
    <w:rsid w:val="00F6023A"/>
    <w:rsid w:val="00F64F44"/>
    <w:rsid w:val="00F73D42"/>
    <w:rsid w:val="00F7713C"/>
    <w:rsid w:val="00F77375"/>
    <w:rsid w:val="00F818DE"/>
    <w:rsid w:val="00F83ABA"/>
    <w:rsid w:val="00F85D58"/>
    <w:rsid w:val="00F90ED1"/>
    <w:rsid w:val="00F9105E"/>
    <w:rsid w:val="00F91E94"/>
    <w:rsid w:val="00F9410D"/>
    <w:rsid w:val="00FA1C25"/>
    <w:rsid w:val="00FA3558"/>
    <w:rsid w:val="00FA69F7"/>
    <w:rsid w:val="00FA6EDE"/>
    <w:rsid w:val="00FB0FE5"/>
    <w:rsid w:val="00FB4F49"/>
    <w:rsid w:val="00FC23CB"/>
    <w:rsid w:val="00FC61F3"/>
    <w:rsid w:val="00FC6D9B"/>
    <w:rsid w:val="00FD0155"/>
    <w:rsid w:val="00FD4FFF"/>
    <w:rsid w:val="00FD6E27"/>
    <w:rsid w:val="00FD70E6"/>
    <w:rsid w:val="00FD7707"/>
    <w:rsid w:val="00FE16C1"/>
    <w:rsid w:val="00FE6F23"/>
    <w:rsid w:val="00FF40C7"/>
    <w:rsid w:val="00FF6E9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8C22"/>
  <w15:docId w15:val="{7970F234-7726-413B-A056-2D1C244E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28"/>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F4B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7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7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8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F4B28"/>
    <w:pPr>
      <w:numPr>
        <w:numId w:val="1"/>
      </w:numPr>
      <w:contextualSpacing/>
    </w:pPr>
    <w:rPr>
      <w:rFonts w:ascii="Times New Roman" w:hAnsi="Times New Roman"/>
      <w:sz w:val="24"/>
      <w:szCs w:val="24"/>
    </w:rPr>
  </w:style>
  <w:style w:type="character" w:customStyle="1" w:styleId="Heading1Char">
    <w:name w:val="Heading 1 Char"/>
    <w:basedOn w:val="DefaultParagraphFont"/>
    <w:link w:val="Heading1"/>
    <w:uiPriority w:val="9"/>
    <w:rsid w:val="002F4B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7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77D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FA6EDE"/>
    <w:pPr>
      <w:spacing w:after="120"/>
      <w:jc w:val="both"/>
    </w:pPr>
    <w:rPr>
      <w:rFonts w:eastAsia="Calibri" w:cs="Calibri"/>
      <w:kern w:val="2"/>
      <w:sz w:val="20"/>
      <w:szCs w:val="20"/>
      <w:lang w:val="x-none"/>
    </w:rPr>
  </w:style>
  <w:style w:type="character" w:customStyle="1" w:styleId="FootnoteTextChar">
    <w:name w:val="Footnote Text Char"/>
    <w:basedOn w:val="DefaultParagraphFont"/>
    <w:link w:val="FootnoteText"/>
    <w:uiPriority w:val="99"/>
    <w:semiHidden/>
    <w:rsid w:val="00FA6EDE"/>
    <w:rPr>
      <w:rFonts w:ascii="Calibri" w:eastAsia="Calibri" w:hAnsi="Calibri" w:cs="Calibri"/>
      <w:kern w:val="2"/>
      <w:sz w:val="20"/>
      <w:szCs w:val="20"/>
      <w:lang w:val="x-none"/>
    </w:rPr>
  </w:style>
  <w:style w:type="character" w:styleId="FootnoteReference">
    <w:name w:val="footnote reference"/>
    <w:uiPriority w:val="99"/>
    <w:semiHidden/>
    <w:unhideWhenUsed/>
    <w:rsid w:val="00FA6EDE"/>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FA6EDE"/>
    <w:rPr>
      <w:rFonts w:ascii="Tahoma" w:hAnsi="Tahoma" w:cs="Tahoma"/>
      <w:sz w:val="16"/>
      <w:szCs w:val="16"/>
    </w:rPr>
  </w:style>
  <w:style w:type="character" w:customStyle="1" w:styleId="BalloonTextChar">
    <w:name w:val="Balloon Text Char"/>
    <w:basedOn w:val="DefaultParagraphFont"/>
    <w:link w:val="BalloonText"/>
    <w:uiPriority w:val="99"/>
    <w:semiHidden/>
    <w:rsid w:val="00FA6EDE"/>
    <w:rPr>
      <w:rFonts w:ascii="Tahoma" w:hAnsi="Tahoma" w:cs="Tahoma"/>
      <w:sz w:val="16"/>
      <w:szCs w:val="16"/>
    </w:rPr>
  </w:style>
  <w:style w:type="paragraph" w:styleId="TOCHeading">
    <w:name w:val="TOC Heading"/>
    <w:basedOn w:val="Heading1"/>
    <w:next w:val="Normal"/>
    <w:uiPriority w:val="39"/>
    <w:unhideWhenUsed/>
    <w:qFormat/>
    <w:rsid w:val="00FA6EDE"/>
    <w:pPr>
      <w:spacing w:line="276" w:lineRule="auto"/>
      <w:outlineLvl w:val="9"/>
    </w:pPr>
    <w:rPr>
      <w:lang w:val="en-US" w:eastAsia="ja-JP"/>
    </w:rPr>
  </w:style>
  <w:style w:type="paragraph" w:styleId="TOC3">
    <w:name w:val="toc 3"/>
    <w:basedOn w:val="Normal"/>
    <w:next w:val="Normal"/>
    <w:autoRedefine/>
    <w:uiPriority w:val="39"/>
    <w:unhideWhenUsed/>
    <w:rsid w:val="00FA6EDE"/>
    <w:pPr>
      <w:ind w:left="440"/>
    </w:pPr>
    <w:rPr>
      <w:rFonts w:asciiTheme="minorHAnsi" w:hAnsiTheme="minorHAnsi"/>
      <w:sz w:val="20"/>
      <w:szCs w:val="20"/>
    </w:rPr>
  </w:style>
  <w:style w:type="character" w:styleId="Hyperlink">
    <w:name w:val="Hyperlink"/>
    <w:basedOn w:val="DefaultParagraphFont"/>
    <w:uiPriority w:val="99"/>
    <w:unhideWhenUsed/>
    <w:rsid w:val="00FA6EDE"/>
    <w:rPr>
      <w:color w:val="0000FF" w:themeColor="hyperlink"/>
      <w:u w:val="single"/>
    </w:rPr>
  </w:style>
  <w:style w:type="paragraph" w:styleId="TOC2">
    <w:name w:val="toc 2"/>
    <w:basedOn w:val="Normal"/>
    <w:next w:val="Normal"/>
    <w:autoRedefine/>
    <w:uiPriority w:val="39"/>
    <w:unhideWhenUsed/>
    <w:rsid w:val="00FA6EDE"/>
    <w:pPr>
      <w:spacing w:before="120"/>
      <w:ind w:left="220"/>
    </w:pPr>
    <w:rPr>
      <w:rFonts w:asciiTheme="minorHAnsi" w:hAnsiTheme="minorHAnsi"/>
      <w:i/>
      <w:iCs/>
      <w:sz w:val="20"/>
      <w:szCs w:val="20"/>
    </w:rPr>
  </w:style>
  <w:style w:type="character" w:styleId="FollowedHyperlink">
    <w:name w:val="FollowedHyperlink"/>
    <w:basedOn w:val="DefaultParagraphFont"/>
    <w:uiPriority w:val="99"/>
    <w:semiHidden/>
    <w:unhideWhenUsed/>
    <w:rsid w:val="003B3CA0"/>
    <w:rPr>
      <w:color w:val="800080" w:themeColor="followedHyperlink"/>
      <w:u w:val="single"/>
    </w:rPr>
  </w:style>
  <w:style w:type="paragraph" w:customStyle="1" w:styleId="Default">
    <w:name w:val="Default"/>
    <w:rsid w:val="003B3CA0"/>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6054F3"/>
    <w:pPr>
      <w:spacing w:before="240" w:after="120"/>
    </w:pPr>
    <w:rPr>
      <w:rFonts w:asciiTheme="minorHAnsi" w:hAnsiTheme="minorHAnsi"/>
      <w:b/>
      <w:bCs/>
      <w:sz w:val="20"/>
      <w:szCs w:val="20"/>
    </w:rPr>
  </w:style>
  <w:style w:type="paragraph" w:styleId="ListParagraph">
    <w:name w:val="List Paragraph"/>
    <w:basedOn w:val="Normal"/>
    <w:uiPriority w:val="34"/>
    <w:qFormat/>
    <w:rsid w:val="00400354"/>
    <w:pPr>
      <w:spacing w:after="200" w:line="276" w:lineRule="auto"/>
      <w:ind w:left="720"/>
    </w:pPr>
    <w:rPr>
      <w:rFonts w:eastAsia="Calibri"/>
    </w:rPr>
  </w:style>
  <w:style w:type="character" w:customStyle="1" w:styleId="Heading4Char">
    <w:name w:val="Heading 4 Char"/>
    <w:basedOn w:val="DefaultParagraphFont"/>
    <w:link w:val="Heading4"/>
    <w:uiPriority w:val="9"/>
    <w:rsid w:val="006278D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A7FAF"/>
    <w:pPr>
      <w:tabs>
        <w:tab w:val="center" w:pos="4513"/>
        <w:tab w:val="right" w:pos="9026"/>
      </w:tabs>
    </w:pPr>
  </w:style>
  <w:style w:type="character" w:customStyle="1" w:styleId="HeaderChar">
    <w:name w:val="Header Char"/>
    <w:basedOn w:val="DefaultParagraphFont"/>
    <w:link w:val="Header"/>
    <w:uiPriority w:val="99"/>
    <w:rsid w:val="000A7FAF"/>
    <w:rPr>
      <w:rFonts w:ascii="Calibri" w:hAnsi="Calibri" w:cs="Times New Roman"/>
    </w:rPr>
  </w:style>
  <w:style w:type="paragraph" w:styleId="Footer">
    <w:name w:val="footer"/>
    <w:basedOn w:val="Normal"/>
    <w:link w:val="FooterChar"/>
    <w:uiPriority w:val="99"/>
    <w:unhideWhenUsed/>
    <w:rsid w:val="000A7FAF"/>
    <w:pPr>
      <w:tabs>
        <w:tab w:val="center" w:pos="4513"/>
        <w:tab w:val="right" w:pos="9026"/>
      </w:tabs>
    </w:pPr>
  </w:style>
  <w:style w:type="character" w:customStyle="1" w:styleId="FooterChar">
    <w:name w:val="Footer Char"/>
    <w:basedOn w:val="DefaultParagraphFont"/>
    <w:link w:val="Footer"/>
    <w:uiPriority w:val="99"/>
    <w:rsid w:val="000A7FAF"/>
    <w:rPr>
      <w:rFonts w:ascii="Calibri" w:hAnsi="Calibri" w:cs="Times New Roman"/>
    </w:rPr>
  </w:style>
  <w:style w:type="character" w:styleId="CommentReference">
    <w:name w:val="annotation reference"/>
    <w:basedOn w:val="DefaultParagraphFont"/>
    <w:uiPriority w:val="99"/>
    <w:semiHidden/>
    <w:unhideWhenUsed/>
    <w:rsid w:val="00182A2F"/>
    <w:rPr>
      <w:sz w:val="16"/>
      <w:szCs w:val="16"/>
    </w:rPr>
  </w:style>
  <w:style w:type="paragraph" w:styleId="CommentText">
    <w:name w:val="annotation text"/>
    <w:basedOn w:val="Normal"/>
    <w:link w:val="CommentTextChar"/>
    <w:uiPriority w:val="99"/>
    <w:unhideWhenUsed/>
    <w:rsid w:val="00182A2F"/>
    <w:rPr>
      <w:sz w:val="20"/>
      <w:szCs w:val="20"/>
    </w:rPr>
  </w:style>
  <w:style w:type="character" w:customStyle="1" w:styleId="CommentTextChar">
    <w:name w:val="Comment Text Char"/>
    <w:basedOn w:val="DefaultParagraphFont"/>
    <w:link w:val="CommentText"/>
    <w:uiPriority w:val="99"/>
    <w:rsid w:val="00182A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82A2F"/>
    <w:rPr>
      <w:b/>
      <w:bCs/>
    </w:rPr>
  </w:style>
  <w:style w:type="character" w:customStyle="1" w:styleId="CommentSubjectChar">
    <w:name w:val="Comment Subject Char"/>
    <w:basedOn w:val="CommentTextChar"/>
    <w:link w:val="CommentSubject"/>
    <w:uiPriority w:val="99"/>
    <w:semiHidden/>
    <w:rsid w:val="00182A2F"/>
    <w:rPr>
      <w:rFonts w:ascii="Calibri" w:hAnsi="Calibri" w:cs="Times New Roman"/>
      <w:b/>
      <w:bCs/>
      <w:sz w:val="20"/>
      <w:szCs w:val="20"/>
    </w:rPr>
  </w:style>
  <w:style w:type="paragraph" w:styleId="Revision">
    <w:name w:val="Revision"/>
    <w:hidden/>
    <w:uiPriority w:val="99"/>
    <w:semiHidden/>
    <w:rsid w:val="00887667"/>
    <w:pPr>
      <w:spacing w:after="0" w:line="240" w:lineRule="auto"/>
    </w:pPr>
    <w:rPr>
      <w:rFonts w:ascii="Calibri" w:hAnsi="Calibri" w:cs="Times New Roman"/>
    </w:rPr>
  </w:style>
  <w:style w:type="table" w:styleId="TableGrid">
    <w:name w:val="Table Grid"/>
    <w:basedOn w:val="TableNormal"/>
    <w:uiPriority w:val="59"/>
    <w:unhideWhenUsed/>
    <w:rsid w:val="00026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F10DB"/>
    <w:pPr>
      <w:ind w:left="660"/>
    </w:pPr>
    <w:rPr>
      <w:rFonts w:asciiTheme="minorHAnsi" w:hAnsiTheme="minorHAnsi"/>
      <w:sz w:val="20"/>
      <w:szCs w:val="20"/>
    </w:rPr>
  </w:style>
  <w:style w:type="paragraph" w:styleId="TOC5">
    <w:name w:val="toc 5"/>
    <w:basedOn w:val="Normal"/>
    <w:next w:val="Normal"/>
    <w:autoRedefine/>
    <w:uiPriority w:val="39"/>
    <w:unhideWhenUsed/>
    <w:rsid w:val="004F10DB"/>
    <w:pPr>
      <w:ind w:left="880"/>
    </w:pPr>
    <w:rPr>
      <w:rFonts w:asciiTheme="minorHAnsi" w:hAnsiTheme="minorHAnsi"/>
      <w:sz w:val="20"/>
      <w:szCs w:val="20"/>
    </w:rPr>
  </w:style>
  <w:style w:type="paragraph" w:styleId="TOC6">
    <w:name w:val="toc 6"/>
    <w:basedOn w:val="Normal"/>
    <w:next w:val="Normal"/>
    <w:autoRedefine/>
    <w:uiPriority w:val="39"/>
    <w:unhideWhenUsed/>
    <w:rsid w:val="004F10DB"/>
    <w:pPr>
      <w:ind w:left="1100"/>
    </w:pPr>
    <w:rPr>
      <w:rFonts w:asciiTheme="minorHAnsi" w:hAnsiTheme="minorHAnsi"/>
      <w:sz w:val="20"/>
      <w:szCs w:val="20"/>
    </w:rPr>
  </w:style>
  <w:style w:type="paragraph" w:styleId="TOC7">
    <w:name w:val="toc 7"/>
    <w:basedOn w:val="Normal"/>
    <w:next w:val="Normal"/>
    <w:autoRedefine/>
    <w:uiPriority w:val="39"/>
    <w:unhideWhenUsed/>
    <w:rsid w:val="004F10DB"/>
    <w:pPr>
      <w:ind w:left="1320"/>
    </w:pPr>
    <w:rPr>
      <w:rFonts w:asciiTheme="minorHAnsi" w:hAnsiTheme="minorHAnsi"/>
      <w:sz w:val="20"/>
      <w:szCs w:val="20"/>
    </w:rPr>
  </w:style>
  <w:style w:type="paragraph" w:styleId="TOC8">
    <w:name w:val="toc 8"/>
    <w:basedOn w:val="Normal"/>
    <w:next w:val="Normal"/>
    <w:autoRedefine/>
    <w:uiPriority w:val="39"/>
    <w:unhideWhenUsed/>
    <w:rsid w:val="004F10DB"/>
    <w:pPr>
      <w:ind w:left="1540"/>
    </w:pPr>
    <w:rPr>
      <w:rFonts w:asciiTheme="minorHAnsi" w:hAnsiTheme="minorHAnsi"/>
      <w:sz w:val="20"/>
      <w:szCs w:val="20"/>
    </w:rPr>
  </w:style>
  <w:style w:type="paragraph" w:styleId="TOC9">
    <w:name w:val="toc 9"/>
    <w:basedOn w:val="Normal"/>
    <w:next w:val="Normal"/>
    <w:autoRedefine/>
    <w:uiPriority w:val="39"/>
    <w:unhideWhenUsed/>
    <w:rsid w:val="004F10DB"/>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0848">
      <w:bodyDiv w:val="1"/>
      <w:marLeft w:val="0"/>
      <w:marRight w:val="0"/>
      <w:marTop w:val="0"/>
      <w:marBottom w:val="0"/>
      <w:divBdr>
        <w:top w:val="none" w:sz="0" w:space="0" w:color="auto"/>
        <w:left w:val="none" w:sz="0" w:space="0" w:color="auto"/>
        <w:bottom w:val="none" w:sz="0" w:space="0" w:color="auto"/>
        <w:right w:val="none" w:sz="0" w:space="0" w:color="auto"/>
      </w:divBdr>
    </w:div>
    <w:div w:id="125121517">
      <w:bodyDiv w:val="1"/>
      <w:marLeft w:val="0"/>
      <w:marRight w:val="0"/>
      <w:marTop w:val="0"/>
      <w:marBottom w:val="0"/>
      <w:divBdr>
        <w:top w:val="none" w:sz="0" w:space="0" w:color="auto"/>
        <w:left w:val="none" w:sz="0" w:space="0" w:color="auto"/>
        <w:bottom w:val="none" w:sz="0" w:space="0" w:color="auto"/>
        <w:right w:val="none" w:sz="0" w:space="0" w:color="auto"/>
      </w:divBdr>
    </w:div>
    <w:div w:id="132918210">
      <w:bodyDiv w:val="1"/>
      <w:marLeft w:val="0"/>
      <w:marRight w:val="0"/>
      <w:marTop w:val="0"/>
      <w:marBottom w:val="0"/>
      <w:divBdr>
        <w:top w:val="none" w:sz="0" w:space="0" w:color="auto"/>
        <w:left w:val="none" w:sz="0" w:space="0" w:color="auto"/>
        <w:bottom w:val="none" w:sz="0" w:space="0" w:color="auto"/>
        <w:right w:val="none" w:sz="0" w:space="0" w:color="auto"/>
      </w:divBdr>
    </w:div>
    <w:div w:id="234437632">
      <w:bodyDiv w:val="1"/>
      <w:marLeft w:val="0"/>
      <w:marRight w:val="0"/>
      <w:marTop w:val="0"/>
      <w:marBottom w:val="0"/>
      <w:divBdr>
        <w:top w:val="none" w:sz="0" w:space="0" w:color="auto"/>
        <w:left w:val="none" w:sz="0" w:space="0" w:color="auto"/>
        <w:bottom w:val="none" w:sz="0" w:space="0" w:color="auto"/>
        <w:right w:val="none" w:sz="0" w:space="0" w:color="auto"/>
      </w:divBdr>
    </w:div>
    <w:div w:id="304968673">
      <w:bodyDiv w:val="1"/>
      <w:marLeft w:val="0"/>
      <w:marRight w:val="0"/>
      <w:marTop w:val="0"/>
      <w:marBottom w:val="0"/>
      <w:divBdr>
        <w:top w:val="none" w:sz="0" w:space="0" w:color="auto"/>
        <w:left w:val="none" w:sz="0" w:space="0" w:color="auto"/>
        <w:bottom w:val="none" w:sz="0" w:space="0" w:color="auto"/>
        <w:right w:val="none" w:sz="0" w:space="0" w:color="auto"/>
      </w:divBdr>
    </w:div>
    <w:div w:id="387607932">
      <w:bodyDiv w:val="1"/>
      <w:marLeft w:val="0"/>
      <w:marRight w:val="0"/>
      <w:marTop w:val="0"/>
      <w:marBottom w:val="0"/>
      <w:divBdr>
        <w:top w:val="none" w:sz="0" w:space="0" w:color="auto"/>
        <w:left w:val="none" w:sz="0" w:space="0" w:color="auto"/>
        <w:bottom w:val="none" w:sz="0" w:space="0" w:color="auto"/>
        <w:right w:val="none" w:sz="0" w:space="0" w:color="auto"/>
      </w:divBdr>
    </w:div>
    <w:div w:id="392391261">
      <w:bodyDiv w:val="1"/>
      <w:marLeft w:val="0"/>
      <w:marRight w:val="0"/>
      <w:marTop w:val="0"/>
      <w:marBottom w:val="0"/>
      <w:divBdr>
        <w:top w:val="none" w:sz="0" w:space="0" w:color="auto"/>
        <w:left w:val="none" w:sz="0" w:space="0" w:color="auto"/>
        <w:bottom w:val="none" w:sz="0" w:space="0" w:color="auto"/>
        <w:right w:val="none" w:sz="0" w:space="0" w:color="auto"/>
      </w:divBdr>
    </w:div>
    <w:div w:id="467095030">
      <w:bodyDiv w:val="1"/>
      <w:marLeft w:val="0"/>
      <w:marRight w:val="0"/>
      <w:marTop w:val="0"/>
      <w:marBottom w:val="0"/>
      <w:divBdr>
        <w:top w:val="none" w:sz="0" w:space="0" w:color="auto"/>
        <w:left w:val="none" w:sz="0" w:space="0" w:color="auto"/>
        <w:bottom w:val="none" w:sz="0" w:space="0" w:color="auto"/>
        <w:right w:val="none" w:sz="0" w:space="0" w:color="auto"/>
      </w:divBdr>
    </w:div>
    <w:div w:id="485708157">
      <w:bodyDiv w:val="1"/>
      <w:marLeft w:val="0"/>
      <w:marRight w:val="0"/>
      <w:marTop w:val="0"/>
      <w:marBottom w:val="0"/>
      <w:divBdr>
        <w:top w:val="none" w:sz="0" w:space="0" w:color="auto"/>
        <w:left w:val="none" w:sz="0" w:space="0" w:color="auto"/>
        <w:bottom w:val="none" w:sz="0" w:space="0" w:color="auto"/>
        <w:right w:val="none" w:sz="0" w:space="0" w:color="auto"/>
      </w:divBdr>
    </w:div>
    <w:div w:id="570040183">
      <w:bodyDiv w:val="1"/>
      <w:marLeft w:val="0"/>
      <w:marRight w:val="0"/>
      <w:marTop w:val="0"/>
      <w:marBottom w:val="0"/>
      <w:divBdr>
        <w:top w:val="none" w:sz="0" w:space="0" w:color="auto"/>
        <w:left w:val="none" w:sz="0" w:space="0" w:color="auto"/>
        <w:bottom w:val="none" w:sz="0" w:space="0" w:color="auto"/>
        <w:right w:val="none" w:sz="0" w:space="0" w:color="auto"/>
      </w:divBdr>
    </w:div>
    <w:div w:id="740912416">
      <w:bodyDiv w:val="1"/>
      <w:marLeft w:val="0"/>
      <w:marRight w:val="0"/>
      <w:marTop w:val="0"/>
      <w:marBottom w:val="0"/>
      <w:divBdr>
        <w:top w:val="none" w:sz="0" w:space="0" w:color="auto"/>
        <w:left w:val="none" w:sz="0" w:space="0" w:color="auto"/>
        <w:bottom w:val="none" w:sz="0" w:space="0" w:color="auto"/>
        <w:right w:val="none" w:sz="0" w:space="0" w:color="auto"/>
      </w:divBdr>
    </w:div>
    <w:div w:id="898789019">
      <w:bodyDiv w:val="1"/>
      <w:marLeft w:val="0"/>
      <w:marRight w:val="0"/>
      <w:marTop w:val="0"/>
      <w:marBottom w:val="0"/>
      <w:divBdr>
        <w:top w:val="none" w:sz="0" w:space="0" w:color="auto"/>
        <w:left w:val="none" w:sz="0" w:space="0" w:color="auto"/>
        <w:bottom w:val="none" w:sz="0" w:space="0" w:color="auto"/>
        <w:right w:val="none" w:sz="0" w:space="0" w:color="auto"/>
      </w:divBdr>
    </w:div>
    <w:div w:id="1011028759">
      <w:bodyDiv w:val="1"/>
      <w:marLeft w:val="0"/>
      <w:marRight w:val="0"/>
      <w:marTop w:val="0"/>
      <w:marBottom w:val="0"/>
      <w:divBdr>
        <w:top w:val="none" w:sz="0" w:space="0" w:color="auto"/>
        <w:left w:val="none" w:sz="0" w:space="0" w:color="auto"/>
        <w:bottom w:val="none" w:sz="0" w:space="0" w:color="auto"/>
        <w:right w:val="none" w:sz="0" w:space="0" w:color="auto"/>
      </w:divBdr>
    </w:div>
    <w:div w:id="1055356240">
      <w:bodyDiv w:val="1"/>
      <w:marLeft w:val="0"/>
      <w:marRight w:val="0"/>
      <w:marTop w:val="0"/>
      <w:marBottom w:val="0"/>
      <w:divBdr>
        <w:top w:val="none" w:sz="0" w:space="0" w:color="auto"/>
        <w:left w:val="none" w:sz="0" w:space="0" w:color="auto"/>
        <w:bottom w:val="none" w:sz="0" w:space="0" w:color="auto"/>
        <w:right w:val="none" w:sz="0" w:space="0" w:color="auto"/>
      </w:divBdr>
    </w:div>
    <w:div w:id="1081636182">
      <w:bodyDiv w:val="1"/>
      <w:marLeft w:val="0"/>
      <w:marRight w:val="0"/>
      <w:marTop w:val="0"/>
      <w:marBottom w:val="0"/>
      <w:divBdr>
        <w:top w:val="none" w:sz="0" w:space="0" w:color="auto"/>
        <w:left w:val="none" w:sz="0" w:space="0" w:color="auto"/>
        <w:bottom w:val="none" w:sz="0" w:space="0" w:color="auto"/>
        <w:right w:val="none" w:sz="0" w:space="0" w:color="auto"/>
      </w:divBdr>
    </w:div>
    <w:div w:id="1140804443">
      <w:bodyDiv w:val="1"/>
      <w:marLeft w:val="0"/>
      <w:marRight w:val="0"/>
      <w:marTop w:val="0"/>
      <w:marBottom w:val="0"/>
      <w:divBdr>
        <w:top w:val="none" w:sz="0" w:space="0" w:color="auto"/>
        <w:left w:val="none" w:sz="0" w:space="0" w:color="auto"/>
        <w:bottom w:val="none" w:sz="0" w:space="0" w:color="auto"/>
        <w:right w:val="none" w:sz="0" w:space="0" w:color="auto"/>
      </w:divBdr>
    </w:div>
    <w:div w:id="1185633309">
      <w:bodyDiv w:val="1"/>
      <w:marLeft w:val="0"/>
      <w:marRight w:val="0"/>
      <w:marTop w:val="0"/>
      <w:marBottom w:val="0"/>
      <w:divBdr>
        <w:top w:val="none" w:sz="0" w:space="0" w:color="auto"/>
        <w:left w:val="none" w:sz="0" w:space="0" w:color="auto"/>
        <w:bottom w:val="none" w:sz="0" w:space="0" w:color="auto"/>
        <w:right w:val="none" w:sz="0" w:space="0" w:color="auto"/>
      </w:divBdr>
    </w:div>
    <w:div w:id="1234508212">
      <w:bodyDiv w:val="1"/>
      <w:marLeft w:val="0"/>
      <w:marRight w:val="0"/>
      <w:marTop w:val="0"/>
      <w:marBottom w:val="0"/>
      <w:divBdr>
        <w:top w:val="none" w:sz="0" w:space="0" w:color="auto"/>
        <w:left w:val="none" w:sz="0" w:space="0" w:color="auto"/>
        <w:bottom w:val="none" w:sz="0" w:space="0" w:color="auto"/>
        <w:right w:val="none" w:sz="0" w:space="0" w:color="auto"/>
      </w:divBdr>
    </w:div>
    <w:div w:id="1345403075">
      <w:bodyDiv w:val="1"/>
      <w:marLeft w:val="0"/>
      <w:marRight w:val="0"/>
      <w:marTop w:val="0"/>
      <w:marBottom w:val="0"/>
      <w:divBdr>
        <w:top w:val="none" w:sz="0" w:space="0" w:color="auto"/>
        <w:left w:val="none" w:sz="0" w:space="0" w:color="auto"/>
        <w:bottom w:val="none" w:sz="0" w:space="0" w:color="auto"/>
        <w:right w:val="none" w:sz="0" w:space="0" w:color="auto"/>
      </w:divBdr>
    </w:div>
    <w:div w:id="1454907696">
      <w:bodyDiv w:val="1"/>
      <w:marLeft w:val="0"/>
      <w:marRight w:val="0"/>
      <w:marTop w:val="0"/>
      <w:marBottom w:val="0"/>
      <w:divBdr>
        <w:top w:val="none" w:sz="0" w:space="0" w:color="auto"/>
        <w:left w:val="none" w:sz="0" w:space="0" w:color="auto"/>
        <w:bottom w:val="none" w:sz="0" w:space="0" w:color="auto"/>
        <w:right w:val="none" w:sz="0" w:space="0" w:color="auto"/>
      </w:divBdr>
    </w:div>
    <w:div w:id="1463423644">
      <w:bodyDiv w:val="1"/>
      <w:marLeft w:val="0"/>
      <w:marRight w:val="0"/>
      <w:marTop w:val="0"/>
      <w:marBottom w:val="0"/>
      <w:divBdr>
        <w:top w:val="none" w:sz="0" w:space="0" w:color="auto"/>
        <w:left w:val="none" w:sz="0" w:space="0" w:color="auto"/>
        <w:bottom w:val="none" w:sz="0" w:space="0" w:color="auto"/>
        <w:right w:val="none" w:sz="0" w:space="0" w:color="auto"/>
      </w:divBdr>
    </w:div>
    <w:div w:id="1653367820">
      <w:bodyDiv w:val="1"/>
      <w:marLeft w:val="0"/>
      <w:marRight w:val="0"/>
      <w:marTop w:val="0"/>
      <w:marBottom w:val="0"/>
      <w:divBdr>
        <w:top w:val="none" w:sz="0" w:space="0" w:color="auto"/>
        <w:left w:val="none" w:sz="0" w:space="0" w:color="auto"/>
        <w:bottom w:val="none" w:sz="0" w:space="0" w:color="auto"/>
        <w:right w:val="none" w:sz="0" w:space="0" w:color="auto"/>
      </w:divBdr>
    </w:div>
    <w:div w:id="1660839433">
      <w:bodyDiv w:val="1"/>
      <w:marLeft w:val="0"/>
      <w:marRight w:val="0"/>
      <w:marTop w:val="0"/>
      <w:marBottom w:val="0"/>
      <w:divBdr>
        <w:top w:val="none" w:sz="0" w:space="0" w:color="auto"/>
        <w:left w:val="none" w:sz="0" w:space="0" w:color="auto"/>
        <w:bottom w:val="none" w:sz="0" w:space="0" w:color="auto"/>
        <w:right w:val="none" w:sz="0" w:space="0" w:color="auto"/>
      </w:divBdr>
    </w:div>
    <w:div w:id="1835029430">
      <w:bodyDiv w:val="1"/>
      <w:marLeft w:val="0"/>
      <w:marRight w:val="0"/>
      <w:marTop w:val="0"/>
      <w:marBottom w:val="0"/>
      <w:divBdr>
        <w:top w:val="none" w:sz="0" w:space="0" w:color="auto"/>
        <w:left w:val="none" w:sz="0" w:space="0" w:color="auto"/>
        <w:bottom w:val="none" w:sz="0" w:space="0" w:color="auto"/>
        <w:right w:val="none" w:sz="0" w:space="0" w:color="auto"/>
      </w:divBdr>
    </w:div>
    <w:div w:id="1879930980">
      <w:bodyDiv w:val="1"/>
      <w:marLeft w:val="0"/>
      <w:marRight w:val="0"/>
      <w:marTop w:val="0"/>
      <w:marBottom w:val="0"/>
      <w:divBdr>
        <w:top w:val="none" w:sz="0" w:space="0" w:color="auto"/>
        <w:left w:val="none" w:sz="0" w:space="0" w:color="auto"/>
        <w:bottom w:val="none" w:sz="0" w:space="0" w:color="auto"/>
        <w:right w:val="none" w:sz="0" w:space="0" w:color="auto"/>
      </w:divBdr>
    </w:div>
    <w:div w:id="1970084420">
      <w:bodyDiv w:val="1"/>
      <w:marLeft w:val="0"/>
      <w:marRight w:val="0"/>
      <w:marTop w:val="0"/>
      <w:marBottom w:val="0"/>
      <w:divBdr>
        <w:top w:val="none" w:sz="0" w:space="0" w:color="auto"/>
        <w:left w:val="none" w:sz="0" w:space="0" w:color="auto"/>
        <w:bottom w:val="none" w:sz="0" w:space="0" w:color="auto"/>
        <w:right w:val="none" w:sz="0" w:space="0" w:color="auto"/>
      </w:divBdr>
    </w:div>
    <w:div w:id="1994020446">
      <w:bodyDiv w:val="1"/>
      <w:marLeft w:val="0"/>
      <w:marRight w:val="0"/>
      <w:marTop w:val="0"/>
      <w:marBottom w:val="0"/>
      <w:divBdr>
        <w:top w:val="none" w:sz="0" w:space="0" w:color="auto"/>
        <w:left w:val="none" w:sz="0" w:space="0" w:color="auto"/>
        <w:bottom w:val="none" w:sz="0" w:space="0" w:color="auto"/>
        <w:right w:val="none" w:sz="0" w:space="0" w:color="auto"/>
      </w:divBdr>
    </w:div>
    <w:div w:id="20075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stats.un.org/unsd/dnss/gp/fundprinciples.aspx" TargetMode="External"/><Relationship Id="rId18" Type="http://schemas.openxmlformats.org/officeDocument/2006/relationships/image" Target="media/image3.jpeg"/><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sdmx.org/?page_id=2555"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iso.org/standard/52500.html" TargetMode="External"/><Relationship Id="rId25" Type="http://schemas.openxmlformats.org/officeDocument/2006/relationships/hyperlink" Target="https://sdmx.org/?page_id=5096"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ec.europa.eu/eurostat/web/products-manuals-and-guidelines/-/KS-32-11-955" TargetMode="External"/><Relationship Id="rId20" Type="http://schemas.openxmlformats.org/officeDocument/2006/relationships/hyperlink" Target="https://sdmx.org/wp-content/uploads/SDMX_Glossary_Version_2_0_October_2018.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mx.org/wp-content/uploads/SDMX_Starter_Kit_Version_23-9-2015.pdf" TargetMode="External"/><Relationship Id="rId5" Type="http://schemas.openxmlformats.org/officeDocument/2006/relationships/webSettings" Target="webSettings.xml"/><Relationship Id="rId15" Type="http://schemas.openxmlformats.org/officeDocument/2006/relationships/hyperlink" Target="https://www.cepal.org/deype/publicaciones/externas/6/47276/codigo-regional-buenas-practicasALC-ENG.pdf" TargetMode="External"/><Relationship Id="rId23" Type="http://schemas.openxmlformats.org/officeDocument/2006/relationships/hyperlink" Target="https://sdmx.org/wp-content/uploads/SDMX_roadmap2020_FINAL.pdf"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unece.org/stats/mo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dmx.org" TargetMode="External"/><Relationship Id="rId14" Type="http://schemas.openxmlformats.org/officeDocument/2006/relationships/hyperlink" Target="https://au.int/en/documents/20121228/african-charter-statistics" TargetMode="External"/><Relationship Id="rId22" Type="http://schemas.openxmlformats.org/officeDocument/2006/relationships/hyperlink" Target="https://sdmx.org/" TargetMode="External"/><Relationship Id="rId27" Type="http://schemas.openxmlformats.org/officeDocument/2006/relationships/image" Target="media/image5.jpeg"/><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sdmx.org/?page_id=5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89F7B-1393-490F-8E42-E6DF73ABD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306408EE.dotm</Template>
  <TotalTime>0</TotalTime>
  <Pages>16</Pages>
  <Words>3853</Words>
  <Characters>21966</Characters>
  <Application>Microsoft Office Word</Application>
  <DocSecurity>0</DocSecurity>
  <Lines>183</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European Central Bank</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Hofmeister, Zlatina</dc:creator>
  <cp:lastModifiedBy>BARRACLOUGH David, SDD/SDPS</cp:lastModifiedBy>
  <cp:revision>2</cp:revision>
  <cp:lastPrinted>2019-11-19T10:25:00Z</cp:lastPrinted>
  <dcterms:created xsi:type="dcterms:W3CDTF">2019-12-13T09:42:00Z</dcterms:created>
  <dcterms:modified xsi:type="dcterms:W3CDTF">2019-12-13T09:42:00Z</dcterms:modified>
</cp:coreProperties>
</file>