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259D2" w14:textId="77777777" w:rsidR="000C355B" w:rsidRPr="00510B90" w:rsidRDefault="000C355B" w:rsidP="00044414">
      <w:pPr>
        <w:pStyle w:val="Heading2"/>
      </w:pPr>
      <w:bookmarkStart w:id="0" w:name="CL_OBS_STATUS"/>
      <w:bookmarkStart w:id="1" w:name="_Toc214886727"/>
      <w:bookmarkStart w:id="2" w:name="_Toc216764133"/>
      <w:bookmarkEnd w:id="0"/>
      <w:r w:rsidRPr="00510B90">
        <w:t>CL_</w:t>
      </w:r>
      <w:bookmarkEnd w:id="1"/>
      <w:bookmarkEnd w:id="2"/>
      <w:r w:rsidRPr="00510B90">
        <w:t>FREQ</w:t>
      </w:r>
    </w:p>
    <w:p w14:paraId="519CB91C" w14:textId="77777777" w:rsidR="000C355B" w:rsidRDefault="000C355B" w:rsidP="0048335D">
      <w:pPr>
        <w:pStyle w:val="style1"/>
        <w:spacing w:before="240" w:beforeAutospacing="0" w:after="120" w:afterAutospacing="0"/>
        <w:jc w:val="both"/>
        <w:rPr>
          <w:rStyle w:val="Strong"/>
          <w:rFonts w:cs="Arial"/>
          <w:bCs/>
        </w:rPr>
      </w:pPr>
      <w:r>
        <w:rPr>
          <w:rStyle w:val="Strong"/>
          <w:rFonts w:cs="Arial"/>
          <w:bCs/>
        </w:rPr>
        <w:t>Name</w:t>
      </w:r>
      <w:r>
        <w:t>: Code list for concept "Frequency" (ID "FREQ").</w:t>
      </w:r>
    </w:p>
    <w:p w14:paraId="04764FA0" w14:textId="77777777" w:rsidR="000C355B" w:rsidRDefault="000C355B" w:rsidP="00652DF7">
      <w:pPr>
        <w:pStyle w:val="style1"/>
        <w:jc w:val="both"/>
      </w:pPr>
      <w:r>
        <w:rPr>
          <w:rStyle w:val="Strong"/>
          <w:rFonts w:cs="Arial"/>
          <w:bCs/>
        </w:rPr>
        <w:t>Description</w:t>
      </w:r>
      <w:r>
        <w:t>: This code list provides a set of values indicating the "frequency" of the data (e.g. weekly, monthly, quarterly). The concept “frequency”</w:t>
      </w:r>
      <w:r w:rsidRPr="00127718">
        <w:t xml:space="preserve"> </w:t>
      </w:r>
      <w:r w:rsidRPr="00127718">
        <w:rPr>
          <w:bCs/>
        </w:rPr>
        <w:t xml:space="preserve">may refer to </w:t>
      </w:r>
      <w:r>
        <w:rPr>
          <w:bCs/>
        </w:rPr>
        <w:t>various</w:t>
      </w:r>
      <w:r w:rsidRPr="00127718">
        <w:rPr>
          <w:bCs/>
        </w:rPr>
        <w:t xml:space="preserve"> stages in the production process</w:t>
      </w:r>
      <w:r w:rsidRPr="00127718">
        <w:t xml:space="preserve">, e.g. data collection or data dissemination. </w:t>
      </w:r>
      <w:r>
        <w:t>For example,</w:t>
      </w:r>
      <w:r w:rsidRPr="00127718">
        <w:t xml:space="preserve"> a time series could be </w:t>
      </w:r>
      <w:r>
        <w:t xml:space="preserve">disseminated </w:t>
      </w:r>
      <w:r w:rsidRPr="00127718">
        <w:t xml:space="preserve">at annual </w:t>
      </w:r>
      <w:proofErr w:type="gramStart"/>
      <w:r w:rsidRPr="00127718">
        <w:t>frequency</w:t>
      </w:r>
      <w:proofErr w:type="gramEnd"/>
      <w:r w:rsidRPr="00127718">
        <w:t xml:space="preserve"> but the underlying data are compiled monthly. </w:t>
      </w:r>
      <w:r>
        <w:t xml:space="preserve">The code list is applicable for all different uses of “frequency”. </w:t>
      </w:r>
    </w:p>
    <w:p w14:paraId="49D9688B" w14:textId="77777777" w:rsidR="000C355B" w:rsidRDefault="000C355B" w:rsidP="00652DF7">
      <w:pPr>
        <w:pStyle w:val="style1"/>
        <w:jc w:val="both"/>
      </w:pPr>
      <w:r>
        <w:t xml:space="preserve">The code list below presents the set of basic codes recommended for expressing frequency; </w:t>
      </w:r>
      <w:ins w:id="3" w:author="Dany Ghafari" w:date="2020-04-21T09:30:00Z">
        <w:r w:rsidR="009845CF">
          <w:t xml:space="preserve">the code list is </w:t>
        </w:r>
      </w:ins>
      <w:ins w:id="4" w:author="Dany Ghafari" w:date="2020-04-21T09:29:00Z">
        <w:r w:rsidR="009845CF">
          <w:t xml:space="preserve">mapped to the ISO </w:t>
        </w:r>
      </w:ins>
      <w:ins w:id="5" w:author="Dany Ghafari" w:date="2020-04-21T09:30:00Z">
        <w:r w:rsidR="009845CF">
          <w:t>8601</w:t>
        </w:r>
      </w:ins>
      <w:ins w:id="6" w:author="Dany Ghafari" w:date="2020-04-21T09:32:00Z">
        <w:r w:rsidR="009845CF">
          <w:t xml:space="preserve"> </w:t>
        </w:r>
      </w:ins>
      <w:ins w:id="7" w:author="Dany Ghafari" w:date="2020-04-21T09:33:00Z">
        <w:r w:rsidR="009845CF">
          <w:t xml:space="preserve">durations representation for the ease of reference for users using this standard. </w:t>
        </w:r>
      </w:ins>
      <w:r>
        <w:t>for more complex frequencies, please refer to section "</w:t>
      </w:r>
      <w:r w:rsidRPr="00FE72C2">
        <w:t>Recommendations for the creation of additional frequencies</w:t>
      </w:r>
      <w:r>
        <w:t xml:space="preserve">". </w:t>
      </w:r>
    </w:p>
    <w:p w14:paraId="348C77E9" w14:textId="77777777" w:rsidR="000C355B" w:rsidRDefault="000C355B" w:rsidP="004B185A">
      <w:pPr>
        <w:pStyle w:val="style1"/>
        <w:spacing w:before="120" w:beforeAutospacing="0" w:after="120" w:afterAutospacing="0"/>
        <w:jc w:val="both"/>
      </w:pPr>
      <w:r w:rsidRPr="00AD024F">
        <w:rPr>
          <w:b/>
        </w:rPr>
        <w:t>Established international standard(s) used as input for the code list</w:t>
      </w:r>
      <w:r w:rsidRPr="00AD024F">
        <w:t>:</w:t>
      </w:r>
      <w:r>
        <w:t xml:space="preserve"> None.</w:t>
      </w:r>
    </w:p>
    <w:p w14:paraId="0BE0F034" w14:textId="1F615AE8" w:rsidR="000C355B" w:rsidRDefault="000C355B" w:rsidP="00B25859">
      <w:pPr>
        <w:pStyle w:val="style1"/>
        <w:spacing w:before="120" w:beforeAutospacing="0" w:after="120" w:afterAutospacing="0"/>
        <w:jc w:val="both"/>
      </w:pPr>
      <w:r>
        <w:rPr>
          <w:b/>
        </w:rPr>
        <w:t>Version</w:t>
      </w:r>
      <w:r>
        <w:t>: 2.</w:t>
      </w:r>
      <w:del w:id="8" w:author="Dany Ghafari" w:date="2020-04-29T16:42:00Z">
        <w:r w:rsidDel="00682FC5">
          <w:delText>0</w:delText>
        </w:r>
      </w:del>
      <w:ins w:id="9" w:author="Dany Ghafari" w:date="2020-04-29T16:42:00Z">
        <w:r w:rsidR="00682FC5">
          <w:t>1</w:t>
        </w:r>
      </w:ins>
    </w:p>
    <w:p w14:paraId="4F6BA41A" w14:textId="7154AA38" w:rsidR="000C355B" w:rsidRDefault="000C355B" w:rsidP="00B25859">
      <w:pPr>
        <w:pStyle w:val="style1"/>
        <w:spacing w:before="120" w:beforeAutospacing="0" w:after="360" w:afterAutospacing="0"/>
        <w:jc w:val="both"/>
      </w:pPr>
      <w:r w:rsidRPr="00E3778D">
        <w:rPr>
          <w:b/>
        </w:rPr>
        <w:t>Date</w:t>
      </w:r>
      <w:r>
        <w:t xml:space="preserve">: </w:t>
      </w:r>
      <w:del w:id="10" w:author="Dany Ghafari" w:date="2020-04-29T16:42:00Z">
        <w:r w:rsidDel="00682FC5">
          <w:delText>7</w:delText>
        </w:r>
      </w:del>
      <w:ins w:id="11" w:author="Dany Ghafari" w:date="2020-04-29T16:42:00Z">
        <w:r w:rsidR="00682FC5">
          <w:t>29</w:t>
        </w:r>
      </w:ins>
      <w:r>
        <w:t xml:space="preserve"> </w:t>
      </w:r>
      <w:del w:id="12" w:author="Dany Ghafari" w:date="2020-04-29T16:42:00Z">
        <w:r w:rsidDel="00682FC5">
          <w:delText>November</w:delText>
        </w:r>
      </w:del>
      <w:ins w:id="13" w:author="Dany Ghafari" w:date="2020-04-29T16:42:00Z">
        <w:r w:rsidR="00682FC5">
          <w:t>April</w:t>
        </w:r>
      </w:ins>
      <w:r>
        <w:t xml:space="preserve"> 20</w:t>
      </w:r>
      <w:del w:id="14" w:author="Dany Ghafari" w:date="2020-04-29T16:42:00Z">
        <w:r w:rsidDel="00682FC5">
          <w:delText>13</w:delText>
        </w:r>
      </w:del>
      <w:ins w:id="15" w:author="Dany Ghafari" w:date="2020-04-29T16:42:00Z">
        <w:r w:rsidR="00682FC5">
          <w:t>20</w:t>
        </w:r>
      </w:ins>
      <w:r>
        <w:t>.</w:t>
      </w:r>
    </w:p>
    <w:p w14:paraId="6F834F89" w14:textId="77777777" w:rsidR="000C355B" w:rsidRPr="00B410D9" w:rsidRDefault="000C355B" w:rsidP="00110114">
      <w:pPr>
        <w:jc w:val="both"/>
        <w:rPr>
          <w:rFonts w:cs="Arial"/>
          <w:sz w:val="24"/>
          <w:szCs w:val="24"/>
          <w:lang w:eastAsia="en-GB"/>
        </w:rPr>
      </w:pPr>
      <w:proofErr w:type="gramStart"/>
      <w:r w:rsidRPr="00B410D9">
        <w:rPr>
          <w:rFonts w:cs="Arial"/>
          <w:b/>
          <w:sz w:val="24"/>
          <w:szCs w:val="24"/>
          <w:lang w:eastAsia="en-GB"/>
        </w:rPr>
        <w:t>Note</w:t>
      </w:r>
      <w:r>
        <w:rPr>
          <w:rFonts w:cs="Arial"/>
          <w:b/>
          <w:sz w:val="24"/>
          <w:szCs w:val="24"/>
          <w:lang w:eastAsia="en-GB"/>
        </w:rPr>
        <w:t> </w:t>
      </w:r>
      <w:r w:rsidRPr="00614029">
        <w:rPr>
          <w:rFonts w:cs="Arial"/>
          <w:b/>
          <w:sz w:val="24"/>
          <w:szCs w:val="24"/>
          <w:lang w:eastAsia="en-GB"/>
        </w:rPr>
        <w:t>:</w:t>
      </w:r>
      <w:proofErr w:type="gramEnd"/>
      <w:r w:rsidRPr="00B410D9">
        <w:rPr>
          <w:rFonts w:cs="Arial"/>
          <w:sz w:val="24"/>
          <w:szCs w:val="24"/>
          <w:lang w:eastAsia="en-GB"/>
        </w:rPr>
        <w:t xml:space="preserve"> The frequency code</w:t>
      </w:r>
      <w:r>
        <w:rPr>
          <w:rFonts w:cs="Arial"/>
          <w:sz w:val="24"/>
          <w:szCs w:val="24"/>
          <w:lang w:eastAsia="en-GB"/>
        </w:rPr>
        <w:t xml:space="preserve"> </w:t>
      </w:r>
      <w:r w:rsidRPr="00B410D9">
        <w:rPr>
          <w:rFonts w:cs="Arial"/>
          <w:sz w:val="24"/>
          <w:szCs w:val="24"/>
          <w:lang w:eastAsia="en-GB"/>
        </w:rPr>
        <w:t>list is one of the few code</w:t>
      </w:r>
      <w:r>
        <w:rPr>
          <w:rFonts w:cs="Arial"/>
          <w:sz w:val="24"/>
          <w:szCs w:val="24"/>
          <w:lang w:eastAsia="en-GB"/>
        </w:rPr>
        <w:t xml:space="preserve"> </w:t>
      </w:r>
      <w:r w:rsidRPr="00B410D9">
        <w:rPr>
          <w:rFonts w:cs="Arial"/>
          <w:sz w:val="24"/>
          <w:szCs w:val="24"/>
          <w:lang w:eastAsia="en-GB"/>
        </w:rPr>
        <w:t>lists which is typically heavily used, therefore, each new code adds complexity. When using such additional frequencies technical implementers should be aware that additional functionality may be required in their time-intelligent applications as to properly allocate such frequencies to the time axis. The same applies to frequency conversions.</w:t>
      </w:r>
    </w:p>
    <w:tbl>
      <w:tblPr>
        <w:tblW w:w="10219" w:type="dxa"/>
        <w:tblCellSpacing w:w="0" w:type="dxa"/>
        <w:tblInd w:w="12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A0" w:firstRow="1" w:lastRow="0" w:firstColumn="1" w:lastColumn="0" w:noHBand="0" w:noVBand="0"/>
        <w:tblPrChange w:id="16" w:author="Dany Ghafari" w:date="2020-04-21T09:26:00Z">
          <w:tblPr>
            <w:tblW w:w="8767" w:type="dxa"/>
            <w:tblCellSpacing w:w="0" w:type="dxa"/>
            <w:tblInd w:w="12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A0" w:firstRow="1" w:lastRow="0" w:firstColumn="1" w:lastColumn="0" w:noHBand="0" w:noVBand="0"/>
          </w:tblPr>
        </w:tblPrChange>
      </w:tblPr>
      <w:tblGrid>
        <w:gridCol w:w="703"/>
        <w:gridCol w:w="1508"/>
        <w:gridCol w:w="4004"/>
        <w:gridCol w:w="4004"/>
        <w:tblGridChange w:id="17">
          <w:tblGrid>
            <w:gridCol w:w="15"/>
            <w:gridCol w:w="688"/>
            <w:gridCol w:w="305"/>
            <w:gridCol w:w="1203"/>
            <w:gridCol w:w="923"/>
            <w:gridCol w:w="3081"/>
            <w:gridCol w:w="2567"/>
            <w:gridCol w:w="1437"/>
            <w:gridCol w:w="4211"/>
          </w:tblGrid>
        </w:tblGridChange>
      </w:tblGrid>
      <w:tr w:rsidR="000C4317" w:rsidRPr="004B185A" w14:paraId="0BBE9A45" w14:textId="77777777" w:rsidTr="000C4317">
        <w:trPr>
          <w:cantSplit/>
          <w:trHeight w:val="894"/>
          <w:tblCellSpacing w:w="0" w:type="dxa"/>
          <w:trPrChange w:id="18" w:author="Dany Ghafari" w:date="2020-04-21T09:26:00Z">
            <w:trPr>
              <w:gridBefore w:val="1"/>
              <w:cantSplit/>
              <w:tblCellSpacing w:w="0" w:type="dxa"/>
            </w:trPr>
          </w:trPrChange>
        </w:trPr>
        <w:tc>
          <w:tcPr>
            <w:tcW w:w="2211" w:type="dxa"/>
            <w:gridSpan w:val="2"/>
            <w:shd w:val="clear" w:color="auto" w:fill="CCCCCC"/>
            <w:tcMar>
              <w:top w:w="0" w:type="dxa"/>
              <w:left w:w="108" w:type="dxa"/>
              <w:bottom w:w="0" w:type="dxa"/>
              <w:right w:w="108" w:type="dxa"/>
            </w:tcMar>
            <w:tcPrChange w:id="19" w:author="Dany Ghafari" w:date="2020-04-21T09:26:00Z">
              <w:tcPr>
                <w:tcW w:w="3119" w:type="dxa"/>
                <w:gridSpan w:val="4"/>
                <w:shd w:val="clear" w:color="auto" w:fill="CCCCCC"/>
                <w:tcMar>
                  <w:top w:w="0" w:type="dxa"/>
                  <w:left w:w="108" w:type="dxa"/>
                  <w:bottom w:w="0" w:type="dxa"/>
                  <w:right w:w="108" w:type="dxa"/>
                </w:tcMar>
              </w:tcPr>
            </w:tcPrChange>
          </w:tcPr>
          <w:p w14:paraId="1B8F2FA9" w14:textId="77777777" w:rsidR="000C4317" w:rsidRPr="005F3810" w:rsidRDefault="000C4317" w:rsidP="008E58B2">
            <w:pPr>
              <w:keepNext/>
              <w:keepLines/>
              <w:spacing w:beforeLines="60" w:before="144" w:after="0"/>
              <w:contextualSpacing/>
              <w:jc w:val="center"/>
              <w:rPr>
                <w:rFonts w:cs="Arial"/>
                <w:b/>
                <w:sz w:val="22"/>
                <w:szCs w:val="22"/>
                <w:lang w:eastAsia="en-GB"/>
              </w:rPr>
            </w:pPr>
            <w:r w:rsidRPr="005F3810">
              <w:rPr>
                <w:rFonts w:cs="Arial"/>
                <w:b/>
                <w:sz w:val="22"/>
                <w:szCs w:val="22"/>
                <w:lang w:eastAsia="en-GB"/>
              </w:rPr>
              <w:lastRenderedPageBreak/>
              <w:t>Recommended code</w:t>
            </w:r>
          </w:p>
          <w:p w14:paraId="5F2427A8" w14:textId="77777777" w:rsidR="000C4317" w:rsidRPr="00510B90" w:rsidRDefault="000C4317" w:rsidP="008E58B2">
            <w:pPr>
              <w:keepNext/>
              <w:keepLines/>
              <w:tabs>
                <w:tab w:val="left" w:pos="57"/>
                <w:tab w:val="left" w:pos="1317"/>
              </w:tabs>
              <w:spacing w:beforeLines="60" w:before="144" w:afterLines="60" w:after="144"/>
              <w:jc w:val="center"/>
              <w:rPr>
                <w:rFonts w:cs="Arial"/>
                <w:color w:val="333333"/>
                <w:lang w:eastAsia="en-GB"/>
              </w:rPr>
            </w:pPr>
            <w:r w:rsidRPr="005F3810">
              <w:rPr>
                <w:rFonts w:cs="Arial"/>
                <w:b/>
                <w:sz w:val="22"/>
                <w:szCs w:val="22"/>
                <w:lang w:eastAsia="en-GB"/>
              </w:rPr>
              <w:tab/>
              <w:t>values</w:t>
            </w:r>
            <w:r w:rsidRPr="005F3810">
              <w:rPr>
                <w:rFonts w:cs="Arial"/>
                <w:b/>
                <w:sz w:val="22"/>
                <w:szCs w:val="22"/>
                <w:lang w:eastAsia="en-GB"/>
              </w:rPr>
              <w:tab/>
              <w:t>descriptions</w:t>
            </w:r>
          </w:p>
        </w:tc>
        <w:tc>
          <w:tcPr>
            <w:tcW w:w="4004" w:type="dxa"/>
            <w:shd w:val="clear" w:color="auto" w:fill="CCCCCC"/>
            <w:tcMar>
              <w:top w:w="0" w:type="dxa"/>
              <w:left w:w="108" w:type="dxa"/>
              <w:bottom w:w="0" w:type="dxa"/>
              <w:right w:w="108" w:type="dxa"/>
            </w:tcMar>
            <w:tcPrChange w:id="20" w:author="Dany Ghafari" w:date="2020-04-21T09:26:00Z">
              <w:tcPr>
                <w:tcW w:w="5648" w:type="dxa"/>
                <w:gridSpan w:val="2"/>
                <w:shd w:val="clear" w:color="auto" w:fill="CCCCCC"/>
                <w:tcMar>
                  <w:top w:w="0" w:type="dxa"/>
                  <w:left w:w="108" w:type="dxa"/>
                  <w:bottom w:w="0" w:type="dxa"/>
                  <w:right w:w="108" w:type="dxa"/>
                </w:tcMar>
              </w:tcPr>
            </w:tcPrChange>
          </w:tcPr>
          <w:p w14:paraId="091239E4" w14:textId="77777777" w:rsidR="000C4317" w:rsidRPr="00510B90" w:rsidRDefault="000C4317" w:rsidP="008E58B2">
            <w:pPr>
              <w:keepNext/>
              <w:keepLines/>
              <w:spacing w:beforeLines="60" w:before="144" w:afterLines="60" w:after="144"/>
              <w:jc w:val="center"/>
              <w:rPr>
                <w:rFonts w:cs="Arial"/>
                <w:color w:val="333333"/>
                <w:lang w:eastAsia="en-GB"/>
              </w:rPr>
            </w:pPr>
            <w:r w:rsidRPr="005F3810">
              <w:rPr>
                <w:rFonts w:cs="Arial"/>
                <w:b/>
                <w:sz w:val="22"/>
                <w:szCs w:val="22"/>
                <w:lang w:eastAsia="en-GB"/>
              </w:rPr>
              <w:t>Annotations</w:t>
            </w:r>
          </w:p>
        </w:tc>
        <w:tc>
          <w:tcPr>
            <w:tcW w:w="4004" w:type="dxa"/>
            <w:shd w:val="clear" w:color="auto" w:fill="CCCCCC"/>
            <w:tcPrChange w:id="21" w:author="Dany Ghafari" w:date="2020-04-21T09:26:00Z">
              <w:tcPr>
                <w:tcW w:w="5648" w:type="dxa"/>
                <w:gridSpan w:val="2"/>
                <w:shd w:val="clear" w:color="auto" w:fill="CCCCCC"/>
              </w:tcPr>
            </w:tcPrChange>
          </w:tcPr>
          <w:p w14:paraId="1B439BD9" w14:textId="77777777" w:rsidR="000C4317" w:rsidRPr="005F3810" w:rsidRDefault="000C4317" w:rsidP="008E58B2">
            <w:pPr>
              <w:keepNext/>
              <w:keepLines/>
              <w:spacing w:beforeLines="60" w:before="144" w:afterLines="60" w:after="144"/>
              <w:jc w:val="center"/>
              <w:rPr>
                <w:ins w:id="22" w:author="Dany Ghafari" w:date="2020-04-21T09:25:00Z"/>
                <w:rFonts w:cs="Arial"/>
                <w:b/>
                <w:sz w:val="22"/>
                <w:szCs w:val="22"/>
                <w:lang w:eastAsia="en-GB"/>
              </w:rPr>
            </w:pPr>
            <w:ins w:id="23" w:author="Dany Ghafari" w:date="2020-04-21T09:26:00Z">
              <w:r>
                <w:rPr>
                  <w:rFonts w:cs="Arial"/>
                  <w:b/>
                  <w:sz w:val="22"/>
                  <w:szCs w:val="22"/>
                  <w:lang w:eastAsia="en-GB"/>
                </w:rPr>
                <w:t>ISO 8601</w:t>
              </w:r>
            </w:ins>
          </w:p>
        </w:tc>
      </w:tr>
      <w:tr w:rsidR="00C926C6" w:rsidRPr="004B185A" w14:paraId="1A491D6B" w14:textId="77777777" w:rsidTr="000C4317">
        <w:trPr>
          <w:cantSplit/>
          <w:trHeight w:val="482"/>
          <w:tblCellSpacing w:w="0" w:type="dxa"/>
          <w:ins w:id="24" w:author="Dany Ghafari" w:date="2020-04-29T17:28:00Z"/>
        </w:trPr>
        <w:tc>
          <w:tcPr>
            <w:tcW w:w="703" w:type="dxa"/>
            <w:shd w:val="clear" w:color="auto" w:fill="CCCCCC"/>
            <w:tcMar>
              <w:top w:w="0" w:type="dxa"/>
              <w:left w:w="108" w:type="dxa"/>
              <w:bottom w:w="0" w:type="dxa"/>
              <w:right w:w="108" w:type="dxa"/>
            </w:tcMar>
          </w:tcPr>
          <w:p w14:paraId="517EE4A0" w14:textId="01FA4DBE" w:rsidR="00C926C6" w:rsidRPr="00510B90" w:rsidRDefault="00C926C6" w:rsidP="008E58B2">
            <w:pPr>
              <w:keepNext/>
              <w:keepLines/>
              <w:spacing w:beforeLines="60" w:before="144" w:afterLines="60" w:after="144"/>
              <w:jc w:val="center"/>
              <w:rPr>
                <w:ins w:id="25" w:author="Dany Ghafari" w:date="2020-04-29T17:28:00Z"/>
                <w:rFonts w:cs="Arial"/>
                <w:b/>
                <w:color w:val="333333"/>
                <w:lang w:eastAsia="en-GB"/>
              </w:rPr>
            </w:pPr>
            <w:ins w:id="26" w:author="Dany Ghafari" w:date="2020-04-29T17:29:00Z">
              <w:r>
                <w:rPr>
                  <w:rFonts w:cs="Arial"/>
                  <w:b/>
                  <w:color w:val="333333"/>
                  <w:lang w:eastAsia="en-GB"/>
                </w:rPr>
                <w:t>P</w:t>
              </w:r>
            </w:ins>
          </w:p>
        </w:tc>
        <w:tc>
          <w:tcPr>
            <w:tcW w:w="1507" w:type="dxa"/>
            <w:shd w:val="clear" w:color="auto" w:fill="auto"/>
            <w:tcMar>
              <w:top w:w="0" w:type="dxa"/>
              <w:left w:w="108" w:type="dxa"/>
              <w:bottom w:w="0" w:type="dxa"/>
              <w:right w:w="108" w:type="dxa"/>
            </w:tcMar>
          </w:tcPr>
          <w:p w14:paraId="0C159CE1" w14:textId="61BD0882" w:rsidR="00C926C6" w:rsidRPr="00510B90" w:rsidRDefault="00C926C6" w:rsidP="008E58B2">
            <w:pPr>
              <w:keepNext/>
              <w:keepLines/>
              <w:spacing w:beforeLines="60" w:before="144" w:afterLines="60" w:after="144"/>
              <w:jc w:val="center"/>
              <w:rPr>
                <w:ins w:id="27" w:author="Dany Ghafari" w:date="2020-04-29T17:28:00Z"/>
                <w:rFonts w:cs="Arial"/>
                <w:color w:val="333333"/>
                <w:lang w:eastAsia="en-GB"/>
              </w:rPr>
            </w:pPr>
            <w:ins w:id="28" w:author="Dany Ghafari" w:date="2020-04-29T17:29:00Z">
              <w:r w:rsidRPr="00C926C6">
                <w:rPr>
                  <w:rFonts w:cs="Arial"/>
                  <w:color w:val="333333"/>
                  <w:lang w:eastAsia="en-GB"/>
                </w:rPr>
                <w:t>Pluriannual, multiannual</w:t>
              </w:r>
            </w:ins>
          </w:p>
        </w:tc>
        <w:tc>
          <w:tcPr>
            <w:tcW w:w="4004" w:type="dxa"/>
            <w:shd w:val="clear" w:color="auto" w:fill="auto"/>
            <w:tcMar>
              <w:top w:w="0" w:type="dxa"/>
              <w:left w:w="108" w:type="dxa"/>
              <w:bottom w:w="0" w:type="dxa"/>
              <w:right w:w="108" w:type="dxa"/>
            </w:tcMar>
          </w:tcPr>
          <w:p w14:paraId="3430138B" w14:textId="76715D7C" w:rsidR="00C926C6" w:rsidRPr="00510B90" w:rsidRDefault="00C926C6" w:rsidP="008E58B2">
            <w:pPr>
              <w:keepNext/>
              <w:keepLines/>
              <w:spacing w:before="120" w:afterLines="60" w:after="144"/>
              <w:jc w:val="both"/>
              <w:rPr>
                <w:ins w:id="29" w:author="Dany Ghafari" w:date="2020-04-29T17:28:00Z"/>
                <w:rFonts w:cs="Arial"/>
                <w:color w:val="333333"/>
                <w:lang w:eastAsia="en-GB"/>
              </w:rPr>
            </w:pPr>
            <w:ins w:id="30" w:author="Dany Ghafari" w:date="2020-04-29T17:29:00Z">
              <w:r>
                <w:rPr>
                  <w:rFonts w:cs="Arial"/>
                  <w:color w:val="333333"/>
                  <w:lang w:eastAsia="en-GB"/>
                </w:rPr>
                <w:t>T</w:t>
              </w:r>
              <w:r w:rsidRPr="00C926C6">
                <w:rPr>
                  <w:rFonts w:cs="Arial"/>
                  <w:color w:val="333333"/>
                  <w:lang w:eastAsia="en-GB"/>
                </w:rPr>
                <w:t>o be used for data collected or disseminated with a frequency covering more than one year</w:t>
              </w:r>
            </w:ins>
          </w:p>
        </w:tc>
        <w:tc>
          <w:tcPr>
            <w:tcW w:w="4004" w:type="dxa"/>
          </w:tcPr>
          <w:p w14:paraId="336A90FE" w14:textId="761C425F" w:rsidR="00C926C6" w:rsidRPr="000C4317" w:rsidRDefault="00C926C6">
            <w:pPr>
              <w:keepNext/>
              <w:keepLines/>
              <w:spacing w:before="120" w:afterLines="60" w:after="144"/>
              <w:jc w:val="center"/>
              <w:rPr>
                <w:ins w:id="31" w:author="Dany Ghafari" w:date="2020-04-29T17:28:00Z"/>
                <w:rFonts w:cs="Arial"/>
                <w:color w:val="333333"/>
                <w:lang w:eastAsia="en-GB"/>
              </w:rPr>
            </w:pPr>
            <w:ins w:id="32" w:author="Dany Ghafari" w:date="2020-04-29T17:29:00Z">
              <w:r>
                <w:rPr>
                  <w:rFonts w:cs="Arial"/>
                  <w:color w:val="333333"/>
                  <w:lang w:eastAsia="en-GB"/>
                </w:rPr>
                <w:t>P</w:t>
              </w:r>
            </w:ins>
          </w:p>
        </w:tc>
      </w:tr>
      <w:tr w:rsidR="000C4317" w:rsidRPr="004B185A" w14:paraId="3BDF5C79" w14:textId="77777777" w:rsidTr="000C4317">
        <w:trPr>
          <w:cantSplit/>
          <w:trHeight w:val="482"/>
          <w:tblCellSpacing w:w="0" w:type="dxa"/>
          <w:trPrChange w:id="33" w:author="Dany Ghafari" w:date="2020-04-21T09:26:00Z">
            <w:trPr>
              <w:gridBefore w:val="1"/>
              <w:cantSplit/>
              <w:tblCellSpacing w:w="0" w:type="dxa"/>
            </w:trPr>
          </w:trPrChange>
        </w:trPr>
        <w:tc>
          <w:tcPr>
            <w:tcW w:w="703" w:type="dxa"/>
            <w:shd w:val="clear" w:color="auto" w:fill="CCCCCC"/>
            <w:tcMar>
              <w:top w:w="0" w:type="dxa"/>
              <w:left w:w="108" w:type="dxa"/>
              <w:bottom w:w="0" w:type="dxa"/>
              <w:right w:w="108" w:type="dxa"/>
            </w:tcMar>
            <w:tcPrChange w:id="34" w:author="Dany Ghafari" w:date="2020-04-21T09:26:00Z">
              <w:tcPr>
                <w:tcW w:w="993" w:type="dxa"/>
                <w:gridSpan w:val="2"/>
                <w:shd w:val="clear" w:color="auto" w:fill="CCCCCC"/>
                <w:tcMar>
                  <w:top w:w="0" w:type="dxa"/>
                  <w:left w:w="108" w:type="dxa"/>
                  <w:bottom w:w="0" w:type="dxa"/>
                  <w:right w:w="108" w:type="dxa"/>
                </w:tcMar>
              </w:tcPr>
            </w:tcPrChange>
          </w:tcPr>
          <w:p w14:paraId="2A30F2A7" w14:textId="77777777" w:rsidR="000C4317" w:rsidRPr="00510B90" w:rsidRDefault="000C4317" w:rsidP="008E58B2">
            <w:pPr>
              <w:keepNext/>
              <w:keepLines/>
              <w:spacing w:beforeLines="60" w:before="144" w:afterLines="60" w:after="144"/>
              <w:jc w:val="center"/>
              <w:rPr>
                <w:rFonts w:cs="Arial"/>
                <w:b/>
                <w:color w:val="333333"/>
                <w:lang w:eastAsia="en-GB"/>
              </w:rPr>
            </w:pPr>
            <w:r w:rsidRPr="00510B90">
              <w:rPr>
                <w:rFonts w:cs="Arial"/>
                <w:b/>
                <w:color w:val="333333"/>
                <w:lang w:eastAsia="en-GB"/>
              </w:rPr>
              <w:t>A</w:t>
            </w:r>
          </w:p>
        </w:tc>
        <w:tc>
          <w:tcPr>
            <w:tcW w:w="1507" w:type="dxa"/>
            <w:shd w:val="clear" w:color="auto" w:fill="auto"/>
            <w:tcMar>
              <w:top w:w="0" w:type="dxa"/>
              <w:left w:w="108" w:type="dxa"/>
              <w:bottom w:w="0" w:type="dxa"/>
              <w:right w:w="108" w:type="dxa"/>
            </w:tcMar>
            <w:tcPrChange w:id="35" w:author="Dany Ghafari" w:date="2020-04-21T09:26:00Z">
              <w:tcPr>
                <w:tcW w:w="2126" w:type="dxa"/>
                <w:gridSpan w:val="2"/>
                <w:shd w:val="clear" w:color="auto" w:fill="auto"/>
                <w:tcMar>
                  <w:top w:w="0" w:type="dxa"/>
                  <w:left w:w="108" w:type="dxa"/>
                  <w:bottom w:w="0" w:type="dxa"/>
                  <w:right w:w="108" w:type="dxa"/>
                </w:tcMar>
              </w:tcPr>
            </w:tcPrChange>
          </w:tcPr>
          <w:p w14:paraId="32D9C33D" w14:textId="77777777" w:rsidR="000C4317" w:rsidRPr="00510B90" w:rsidRDefault="000C4317" w:rsidP="008E58B2">
            <w:pPr>
              <w:keepNext/>
              <w:keepLines/>
              <w:spacing w:beforeLines="60" w:before="144" w:afterLines="60" w:after="144"/>
              <w:jc w:val="center"/>
              <w:rPr>
                <w:rFonts w:cs="Arial"/>
                <w:color w:val="333333"/>
                <w:lang w:eastAsia="en-GB"/>
              </w:rPr>
            </w:pPr>
            <w:r w:rsidRPr="00510B90">
              <w:rPr>
                <w:rFonts w:cs="Arial"/>
                <w:color w:val="333333"/>
                <w:lang w:eastAsia="en-GB"/>
              </w:rPr>
              <w:t>Annual</w:t>
            </w:r>
          </w:p>
        </w:tc>
        <w:tc>
          <w:tcPr>
            <w:tcW w:w="4004" w:type="dxa"/>
            <w:shd w:val="clear" w:color="auto" w:fill="auto"/>
            <w:tcMar>
              <w:top w:w="0" w:type="dxa"/>
              <w:left w:w="108" w:type="dxa"/>
              <w:bottom w:w="0" w:type="dxa"/>
              <w:right w:w="108" w:type="dxa"/>
            </w:tcMar>
            <w:tcPrChange w:id="36" w:author="Dany Ghafari" w:date="2020-04-21T09:26:00Z">
              <w:tcPr>
                <w:tcW w:w="5648" w:type="dxa"/>
                <w:gridSpan w:val="2"/>
                <w:shd w:val="clear" w:color="auto" w:fill="auto"/>
                <w:tcMar>
                  <w:top w:w="0" w:type="dxa"/>
                  <w:left w:w="108" w:type="dxa"/>
                  <w:bottom w:w="0" w:type="dxa"/>
                  <w:right w:w="108" w:type="dxa"/>
                </w:tcMar>
              </w:tcPr>
            </w:tcPrChange>
          </w:tcPr>
          <w:p w14:paraId="6723DB71" w14:textId="77777777" w:rsidR="000C4317" w:rsidRPr="00510B90" w:rsidRDefault="000C4317" w:rsidP="008E58B2">
            <w:pPr>
              <w:keepNext/>
              <w:keepLines/>
              <w:spacing w:before="120" w:afterLines="60" w:after="144"/>
              <w:jc w:val="both"/>
              <w:rPr>
                <w:rFonts w:cs="Arial"/>
                <w:color w:val="333333"/>
                <w:lang w:eastAsia="en-GB"/>
              </w:rPr>
            </w:pPr>
            <w:r w:rsidRPr="00510B90">
              <w:rPr>
                <w:rFonts w:cs="Arial"/>
                <w:color w:val="333333"/>
                <w:lang w:eastAsia="en-GB"/>
              </w:rPr>
              <w:t>To be used for data collected or disseminated every year.</w:t>
            </w:r>
          </w:p>
        </w:tc>
        <w:tc>
          <w:tcPr>
            <w:tcW w:w="4004" w:type="dxa"/>
            <w:tcPrChange w:id="37" w:author="Dany Ghafari" w:date="2020-04-21T09:26:00Z">
              <w:tcPr>
                <w:tcW w:w="5648" w:type="dxa"/>
                <w:gridSpan w:val="2"/>
              </w:tcPr>
            </w:tcPrChange>
          </w:tcPr>
          <w:p w14:paraId="65A6678C" w14:textId="77777777" w:rsidR="000C4317" w:rsidRPr="00510B90" w:rsidRDefault="000C4317">
            <w:pPr>
              <w:keepNext/>
              <w:keepLines/>
              <w:spacing w:before="120" w:afterLines="60" w:after="144"/>
              <w:jc w:val="center"/>
              <w:rPr>
                <w:rFonts w:cs="Arial"/>
                <w:color w:val="333333"/>
                <w:lang w:eastAsia="en-GB"/>
              </w:rPr>
              <w:pPrChange w:id="38" w:author="Dany Ghafari" w:date="2020-04-21T09:26:00Z">
                <w:pPr>
                  <w:keepNext/>
                  <w:keepLines/>
                  <w:spacing w:before="120" w:afterLines="60" w:after="144"/>
                  <w:jc w:val="both"/>
                </w:pPr>
              </w:pPrChange>
            </w:pPr>
            <w:ins w:id="39" w:author="Dany Ghafari" w:date="2020-04-21T09:26:00Z">
              <w:r w:rsidRPr="000C4317">
                <w:rPr>
                  <w:rFonts w:cs="Arial"/>
                  <w:color w:val="333333"/>
                  <w:lang w:eastAsia="en-GB"/>
                </w:rPr>
                <w:t>P1Y</w:t>
              </w:r>
            </w:ins>
          </w:p>
        </w:tc>
      </w:tr>
      <w:tr w:rsidR="00786919" w:rsidRPr="004B185A" w14:paraId="1CFA739E" w14:textId="77777777" w:rsidTr="000C4317">
        <w:trPr>
          <w:cantSplit/>
          <w:trHeight w:val="709"/>
          <w:tblCellSpacing w:w="0" w:type="dxa"/>
          <w:ins w:id="40" w:author="Dany Ghafari" w:date="2020-04-29T17:20:00Z"/>
        </w:trPr>
        <w:tc>
          <w:tcPr>
            <w:tcW w:w="703" w:type="dxa"/>
            <w:shd w:val="clear" w:color="auto" w:fill="CCCCCC"/>
            <w:tcMar>
              <w:top w:w="0" w:type="dxa"/>
              <w:left w:w="108" w:type="dxa"/>
              <w:bottom w:w="0" w:type="dxa"/>
              <w:right w:w="108" w:type="dxa"/>
            </w:tcMar>
          </w:tcPr>
          <w:p w14:paraId="72F9281D" w14:textId="03803EC2" w:rsidR="00786919" w:rsidRPr="00510B90" w:rsidRDefault="00786919" w:rsidP="008E58B2">
            <w:pPr>
              <w:keepNext/>
              <w:keepLines/>
              <w:spacing w:beforeLines="60" w:before="144" w:afterLines="60" w:after="144"/>
              <w:jc w:val="center"/>
              <w:rPr>
                <w:ins w:id="41" w:author="Dany Ghafari" w:date="2020-04-29T17:20:00Z"/>
                <w:rFonts w:cs="Arial"/>
                <w:b/>
                <w:color w:val="333333"/>
                <w:lang w:eastAsia="en-GB"/>
              </w:rPr>
            </w:pPr>
            <w:ins w:id="42" w:author="Dany Ghafari" w:date="2020-04-29T17:21:00Z">
              <w:r>
                <w:rPr>
                  <w:rFonts w:cs="Arial"/>
                  <w:b/>
                  <w:color w:val="333333"/>
                  <w:lang w:eastAsia="en-GB"/>
                </w:rPr>
                <w:t>A2</w:t>
              </w:r>
            </w:ins>
          </w:p>
        </w:tc>
        <w:tc>
          <w:tcPr>
            <w:tcW w:w="1507" w:type="dxa"/>
            <w:shd w:val="clear" w:color="auto" w:fill="auto"/>
            <w:tcMar>
              <w:top w:w="0" w:type="dxa"/>
              <w:left w:w="108" w:type="dxa"/>
              <w:bottom w:w="0" w:type="dxa"/>
              <w:right w:w="108" w:type="dxa"/>
            </w:tcMar>
          </w:tcPr>
          <w:p w14:paraId="5B84E1A3" w14:textId="5AEBE3E6" w:rsidR="00786919" w:rsidRPr="00510B90" w:rsidRDefault="00786919" w:rsidP="008E58B2">
            <w:pPr>
              <w:keepNext/>
              <w:keepLines/>
              <w:spacing w:beforeLines="60" w:before="144" w:afterLines="60" w:after="144"/>
              <w:jc w:val="center"/>
              <w:rPr>
                <w:ins w:id="43" w:author="Dany Ghafari" w:date="2020-04-29T17:20:00Z"/>
                <w:rFonts w:cs="Arial"/>
                <w:color w:val="333333"/>
                <w:lang w:eastAsia="en-GB"/>
              </w:rPr>
            </w:pPr>
            <w:ins w:id="44" w:author="Dany Ghafari" w:date="2020-04-29T17:21:00Z">
              <w:r w:rsidRPr="00786919">
                <w:rPr>
                  <w:rFonts w:cs="Arial"/>
                  <w:color w:val="333333"/>
                  <w:lang w:eastAsia="en-GB"/>
                </w:rPr>
                <w:t>Biennial</w:t>
              </w:r>
            </w:ins>
          </w:p>
        </w:tc>
        <w:tc>
          <w:tcPr>
            <w:tcW w:w="4004" w:type="dxa"/>
            <w:shd w:val="clear" w:color="auto" w:fill="auto"/>
            <w:tcMar>
              <w:top w:w="0" w:type="dxa"/>
              <w:left w:w="108" w:type="dxa"/>
              <w:bottom w:w="0" w:type="dxa"/>
              <w:right w:w="108" w:type="dxa"/>
            </w:tcMar>
          </w:tcPr>
          <w:p w14:paraId="13D102DC" w14:textId="4E477A91" w:rsidR="00786919" w:rsidRPr="00510B90" w:rsidRDefault="00C926C6" w:rsidP="00C926C6">
            <w:pPr>
              <w:keepNext/>
              <w:keepLines/>
              <w:spacing w:before="120" w:afterLines="60" w:after="144"/>
              <w:jc w:val="both"/>
              <w:rPr>
                <w:ins w:id="45" w:author="Dany Ghafari" w:date="2020-04-29T17:20:00Z"/>
                <w:rFonts w:cs="Arial"/>
                <w:color w:val="333333"/>
                <w:lang w:eastAsia="en-GB"/>
              </w:rPr>
              <w:pPrChange w:id="46" w:author="Dany Ghafari" w:date="2020-04-29T17:27:00Z">
                <w:pPr>
                  <w:keepNext/>
                  <w:keepLines/>
                  <w:spacing w:beforeLines="60" w:before="144" w:afterLines="60" w:after="144"/>
                  <w:jc w:val="both"/>
                </w:pPr>
              </w:pPrChange>
            </w:pPr>
            <w:ins w:id="47" w:author="Dany Ghafari" w:date="2020-04-29T17:22:00Z">
              <w:r w:rsidRPr="00C926C6">
                <w:rPr>
                  <w:rFonts w:cs="Arial"/>
                  <w:color w:val="333333"/>
                  <w:lang w:eastAsia="en-GB"/>
                  <w:rPrChange w:id="48" w:author="Dany Ghafari" w:date="2020-04-29T17:23:00Z">
                    <w:rPr>
                      <w:rFonts w:ascii="Calibri" w:hAnsi="Calibri" w:cs="Calibri"/>
                      <w:color w:val="000000"/>
                      <w:sz w:val="22"/>
                      <w:szCs w:val="22"/>
                    </w:rPr>
                  </w:rPrChange>
                </w:rPr>
                <w:t>To be used for data collected or disseminated every two years</w:t>
              </w:r>
            </w:ins>
          </w:p>
        </w:tc>
        <w:tc>
          <w:tcPr>
            <w:tcW w:w="4004" w:type="dxa"/>
          </w:tcPr>
          <w:p w14:paraId="546760D3" w14:textId="23A20956" w:rsidR="00786919" w:rsidRPr="000C4317" w:rsidRDefault="00C926C6" w:rsidP="00C926C6">
            <w:pPr>
              <w:keepNext/>
              <w:keepLines/>
              <w:spacing w:beforeLines="60" w:before="144" w:afterLines="60" w:after="144"/>
              <w:jc w:val="center"/>
              <w:rPr>
                <w:ins w:id="49" w:author="Dany Ghafari" w:date="2020-04-29T17:20:00Z"/>
                <w:rFonts w:cs="Arial"/>
                <w:color w:val="333333"/>
                <w:lang w:eastAsia="en-GB"/>
              </w:rPr>
            </w:pPr>
            <w:ins w:id="50" w:author="Dany Ghafari" w:date="2020-04-29T17:27:00Z">
              <w:r w:rsidRPr="00C926C6">
                <w:rPr>
                  <w:rFonts w:cs="Arial"/>
                  <w:color w:val="333333"/>
                  <w:lang w:eastAsia="en-GB"/>
                </w:rPr>
                <w:t>P2Y</w:t>
              </w:r>
            </w:ins>
          </w:p>
        </w:tc>
      </w:tr>
      <w:tr w:rsidR="00786919" w:rsidRPr="004B185A" w14:paraId="0D7A43F9" w14:textId="77777777" w:rsidTr="000C4317">
        <w:trPr>
          <w:cantSplit/>
          <w:trHeight w:val="709"/>
          <w:tblCellSpacing w:w="0" w:type="dxa"/>
          <w:ins w:id="51" w:author="Dany Ghafari" w:date="2020-04-29T17:20:00Z"/>
        </w:trPr>
        <w:tc>
          <w:tcPr>
            <w:tcW w:w="703" w:type="dxa"/>
            <w:shd w:val="clear" w:color="auto" w:fill="CCCCCC"/>
            <w:tcMar>
              <w:top w:w="0" w:type="dxa"/>
              <w:left w:w="108" w:type="dxa"/>
              <w:bottom w:w="0" w:type="dxa"/>
              <w:right w:w="108" w:type="dxa"/>
            </w:tcMar>
          </w:tcPr>
          <w:p w14:paraId="0E5B05DD" w14:textId="5BC504CE" w:rsidR="00786919" w:rsidRPr="00510B90" w:rsidRDefault="00786919" w:rsidP="008E58B2">
            <w:pPr>
              <w:keepNext/>
              <w:keepLines/>
              <w:spacing w:beforeLines="60" w:before="144" w:afterLines="60" w:after="144"/>
              <w:jc w:val="center"/>
              <w:rPr>
                <w:ins w:id="52" w:author="Dany Ghafari" w:date="2020-04-29T17:20:00Z"/>
                <w:rFonts w:cs="Arial"/>
                <w:b/>
                <w:color w:val="333333"/>
                <w:lang w:eastAsia="en-GB"/>
              </w:rPr>
            </w:pPr>
            <w:ins w:id="53" w:author="Dany Ghafari" w:date="2020-04-29T17:21:00Z">
              <w:r>
                <w:rPr>
                  <w:rFonts w:cs="Arial"/>
                  <w:b/>
                  <w:color w:val="333333"/>
                  <w:lang w:eastAsia="en-GB"/>
                </w:rPr>
                <w:t>A3</w:t>
              </w:r>
            </w:ins>
          </w:p>
        </w:tc>
        <w:tc>
          <w:tcPr>
            <w:tcW w:w="1507" w:type="dxa"/>
            <w:shd w:val="clear" w:color="auto" w:fill="auto"/>
            <w:tcMar>
              <w:top w:w="0" w:type="dxa"/>
              <w:left w:w="108" w:type="dxa"/>
              <w:bottom w:w="0" w:type="dxa"/>
              <w:right w:w="108" w:type="dxa"/>
            </w:tcMar>
          </w:tcPr>
          <w:p w14:paraId="54FCA456" w14:textId="1E00D6D1" w:rsidR="00786919" w:rsidRPr="00510B90" w:rsidRDefault="00786919" w:rsidP="008E58B2">
            <w:pPr>
              <w:keepNext/>
              <w:keepLines/>
              <w:spacing w:beforeLines="60" w:before="144" w:afterLines="60" w:after="144"/>
              <w:jc w:val="center"/>
              <w:rPr>
                <w:ins w:id="54" w:author="Dany Ghafari" w:date="2020-04-29T17:20:00Z"/>
                <w:rFonts w:cs="Arial"/>
                <w:color w:val="333333"/>
                <w:lang w:eastAsia="en-GB"/>
              </w:rPr>
            </w:pPr>
            <w:ins w:id="55" w:author="Dany Ghafari" w:date="2020-04-29T17:22:00Z">
              <w:r w:rsidRPr="00786919">
                <w:rPr>
                  <w:rFonts w:cs="Arial"/>
                  <w:color w:val="333333"/>
                  <w:lang w:eastAsia="en-GB"/>
                </w:rPr>
                <w:t>Triennial</w:t>
              </w:r>
            </w:ins>
          </w:p>
        </w:tc>
        <w:tc>
          <w:tcPr>
            <w:tcW w:w="4004" w:type="dxa"/>
            <w:shd w:val="clear" w:color="auto" w:fill="auto"/>
            <w:tcMar>
              <w:top w:w="0" w:type="dxa"/>
              <w:left w:w="108" w:type="dxa"/>
              <w:bottom w:w="0" w:type="dxa"/>
              <w:right w:w="108" w:type="dxa"/>
            </w:tcMar>
          </w:tcPr>
          <w:p w14:paraId="7B394D4B" w14:textId="3087E498" w:rsidR="00786919" w:rsidRPr="00510B90" w:rsidRDefault="00C926C6" w:rsidP="00C926C6">
            <w:pPr>
              <w:keepNext/>
              <w:keepLines/>
              <w:spacing w:before="120" w:afterLines="60" w:after="144"/>
              <w:jc w:val="both"/>
              <w:rPr>
                <w:ins w:id="56" w:author="Dany Ghafari" w:date="2020-04-29T17:20:00Z"/>
                <w:rFonts w:cs="Arial"/>
                <w:color w:val="333333"/>
                <w:lang w:eastAsia="en-GB"/>
              </w:rPr>
              <w:pPrChange w:id="57" w:author="Dany Ghafari" w:date="2020-04-29T17:24:00Z">
                <w:pPr>
                  <w:keepNext/>
                  <w:keepLines/>
                  <w:spacing w:beforeLines="60" w:before="144" w:afterLines="60" w:after="144"/>
                  <w:jc w:val="both"/>
                </w:pPr>
              </w:pPrChange>
            </w:pPr>
            <w:ins w:id="58" w:author="Dany Ghafari" w:date="2020-04-29T17:23:00Z">
              <w:r w:rsidRPr="00C926C6">
                <w:rPr>
                  <w:rFonts w:cs="Arial"/>
                  <w:color w:val="333333"/>
                  <w:lang w:eastAsia="en-GB"/>
                </w:rPr>
                <w:t>To be used for data collected or disseminated every three years</w:t>
              </w:r>
            </w:ins>
          </w:p>
        </w:tc>
        <w:tc>
          <w:tcPr>
            <w:tcW w:w="4004" w:type="dxa"/>
          </w:tcPr>
          <w:p w14:paraId="60573ADE" w14:textId="3578B27E" w:rsidR="00786919" w:rsidRPr="000C4317" w:rsidRDefault="00C926C6" w:rsidP="00C926C6">
            <w:pPr>
              <w:keepNext/>
              <w:keepLines/>
              <w:spacing w:beforeLines="60" w:before="144" w:afterLines="60" w:after="144"/>
              <w:jc w:val="center"/>
              <w:rPr>
                <w:ins w:id="59" w:author="Dany Ghafari" w:date="2020-04-29T17:20:00Z"/>
                <w:rFonts w:cs="Arial"/>
                <w:color w:val="333333"/>
                <w:lang w:eastAsia="en-GB"/>
              </w:rPr>
            </w:pPr>
            <w:ins w:id="60" w:author="Dany Ghafari" w:date="2020-04-29T17:27:00Z">
              <w:r w:rsidRPr="00C926C6">
                <w:rPr>
                  <w:rFonts w:cs="Arial"/>
                  <w:color w:val="333333"/>
                  <w:lang w:eastAsia="en-GB"/>
                </w:rPr>
                <w:t>P3Y</w:t>
              </w:r>
            </w:ins>
          </w:p>
        </w:tc>
      </w:tr>
      <w:tr w:rsidR="00786919" w:rsidRPr="004B185A" w14:paraId="02ECE552" w14:textId="77777777" w:rsidTr="000C4317">
        <w:trPr>
          <w:cantSplit/>
          <w:trHeight w:val="709"/>
          <w:tblCellSpacing w:w="0" w:type="dxa"/>
          <w:ins w:id="61" w:author="Dany Ghafari" w:date="2020-04-29T17:20:00Z"/>
        </w:trPr>
        <w:tc>
          <w:tcPr>
            <w:tcW w:w="703" w:type="dxa"/>
            <w:shd w:val="clear" w:color="auto" w:fill="CCCCCC"/>
            <w:tcMar>
              <w:top w:w="0" w:type="dxa"/>
              <w:left w:w="108" w:type="dxa"/>
              <w:bottom w:w="0" w:type="dxa"/>
              <w:right w:w="108" w:type="dxa"/>
            </w:tcMar>
          </w:tcPr>
          <w:p w14:paraId="4CE89867" w14:textId="7458E1E3" w:rsidR="00786919" w:rsidRPr="00510B90" w:rsidRDefault="00786919" w:rsidP="008E58B2">
            <w:pPr>
              <w:keepNext/>
              <w:keepLines/>
              <w:spacing w:beforeLines="60" w:before="144" w:afterLines="60" w:after="144"/>
              <w:jc w:val="center"/>
              <w:rPr>
                <w:ins w:id="62" w:author="Dany Ghafari" w:date="2020-04-29T17:20:00Z"/>
                <w:rFonts w:cs="Arial"/>
                <w:b/>
                <w:color w:val="333333"/>
                <w:lang w:eastAsia="en-GB"/>
              </w:rPr>
            </w:pPr>
            <w:ins w:id="63" w:author="Dany Ghafari" w:date="2020-04-29T17:21:00Z">
              <w:r>
                <w:rPr>
                  <w:rFonts w:cs="Arial"/>
                  <w:b/>
                  <w:color w:val="333333"/>
                  <w:lang w:eastAsia="en-GB"/>
                </w:rPr>
                <w:t>A4</w:t>
              </w:r>
            </w:ins>
          </w:p>
        </w:tc>
        <w:tc>
          <w:tcPr>
            <w:tcW w:w="1507" w:type="dxa"/>
            <w:shd w:val="clear" w:color="auto" w:fill="auto"/>
            <w:tcMar>
              <w:top w:w="0" w:type="dxa"/>
              <w:left w:w="108" w:type="dxa"/>
              <w:bottom w:w="0" w:type="dxa"/>
              <w:right w:w="108" w:type="dxa"/>
            </w:tcMar>
          </w:tcPr>
          <w:p w14:paraId="122B7C9D" w14:textId="0FB4E0BC" w:rsidR="00786919" w:rsidRPr="00510B90" w:rsidRDefault="00786919" w:rsidP="008E58B2">
            <w:pPr>
              <w:keepNext/>
              <w:keepLines/>
              <w:spacing w:beforeLines="60" w:before="144" w:afterLines="60" w:after="144"/>
              <w:jc w:val="center"/>
              <w:rPr>
                <w:ins w:id="64" w:author="Dany Ghafari" w:date="2020-04-29T17:20:00Z"/>
                <w:rFonts w:cs="Arial"/>
                <w:color w:val="333333"/>
                <w:lang w:eastAsia="en-GB"/>
              </w:rPr>
            </w:pPr>
            <w:ins w:id="65" w:author="Dany Ghafari" w:date="2020-04-29T17:22:00Z">
              <w:r w:rsidRPr="00786919">
                <w:rPr>
                  <w:rFonts w:cs="Arial"/>
                  <w:color w:val="333333"/>
                  <w:lang w:eastAsia="en-GB"/>
                </w:rPr>
                <w:t>Quadrennial</w:t>
              </w:r>
            </w:ins>
          </w:p>
        </w:tc>
        <w:tc>
          <w:tcPr>
            <w:tcW w:w="4004" w:type="dxa"/>
            <w:shd w:val="clear" w:color="auto" w:fill="auto"/>
            <w:tcMar>
              <w:top w:w="0" w:type="dxa"/>
              <w:left w:w="108" w:type="dxa"/>
              <w:bottom w:w="0" w:type="dxa"/>
              <w:right w:w="108" w:type="dxa"/>
            </w:tcMar>
          </w:tcPr>
          <w:p w14:paraId="29585AAB" w14:textId="6A05FD10" w:rsidR="00786919" w:rsidRPr="00510B90" w:rsidRDefault="00C926C6" w:rsidP="00C926C6">
            <w:pPr>
              <w:keepNext/>
              <w:keepLines/>
              <w:spacing w:before="120" w:afterLines="60" w:after="144"/>
              <w:jc w:val="both"/>
              <w:rPr>
                <w:ins w:id="66" w:author="Dany Ghafari" w:date="2020-04-29T17:20:00Z"/>
                <w:rFonts w:cs="Arial"/>
                <w:color w:val="333333"/>
                <w:lang w:eastAsia="en-GB"/>
              </w:rPr>
              <w:pPrChange w:id="67" w:author="Dany Ghafari" w:date="2020-04-29T17:23:00Z">
                <w:pPr>
                  <w:keepNext/>
                  <w:keepLines/>
                  <w:spacing w:beforeLines="60" w:before="144" w:afterLines="60" w:after="144"/>
                  <w:jc w:val="both"/>
                </w:pPr>
              </w:pPrChange>
            </w:pPr>
            <w:ins w:id="68" w:author="Dany Ghafari" w:date="2020-04-29T17:24:00Z">
              <w:r w:rsidRPr="00C926C6">
                <w:rPr>
                  <w:rFonts w:cs="Arial"/>
                  <w:color w:val="333333"/>
                  <w:lang w:eastAsia="en-GB"/>
                </w:rPr>
                <w:t>To be used for data collected or disseminated every four years</w:t>
              </w:r>
            </w:ins>
          </w:p>
        </w:tc>
        <w:tc>
          <w:tcPr>
            <w:tcW w:w="4004" w:type="dxa"/>
          </w:tcPr>
          <w:p w14:paraId="3D9B1E79" w14:textId="341A06A2" w:rsidR="00786919" w:rsidRPr="000C4317" w:rsidRDefault="00C926C6" w:rsidP="00C926C6">
            <w:pPr>
              <w:keepNext/>
              <w:keepLines/>
              <w:spacing w:beforeLines="60" w:before="144" w:afterLines="60" w:after="144"/>
              <w:jc w:val="center"/>
              <w:rPr>
                <w:ins w:id="69" w:author="Dany Ghafari" w:date="2020-04-29T17:20:00Z"/>
                <w:rFonts w:cs="Arial"/>
                <w:color w:val="333333"/>
                <w:lang w:eastAsia="en-GB"/>
              </w:rPr>
            </w:pPr>
            <w:ins w:id="70" w:author="Dany Ghafari" w:date="2020-04-29T17:27:00Z">
              <w:r w:rsidRPr="00C926C6">
                <w:rPr>
                  <w:rFonts w:cs="Arial"/>
                  <w:color w:val="333333"/>
                  <w:lang w:eastAsia="en-GB"/>
                </w:rPr>
                <w:t>P4Y</w:t>
              </w:r>
            </w:ins>
          </w:p>
        </w:tc>
      </w:tr>
      <w:tr w:rsidR="00786919" w:rsidRPr="004B185A" w14:paraId="5B3AE323" w14:textId="77777777" w:rsidTr="000C4317">
        <w:trPr>
          <w:cantSplit/>
          <w:trHeight w:val="709"/>
          <w:tblCellSpacing w:w="0" w:type="dxa"/>
          <w:ins w:id="71" w:author="Dany Ghafari" w:date="2020-04-29T17:21:00Z"/>
        </w:trPr>
        <w:tc>
          <w:tcPr>
            <w:tcW w:w="703" w:type="dxa"/>
            <w:shd w:val="clear" w:color="auto" w:fill="CCCCCC"/>
            <w:tcMar>
              <w:top w:w="0" w:type="dxa"/>
              <w:left w:w="108" w:type="dxa"/>
              <w:bottom w:w="0" w:type="dxa"/>
              <w:right w:w="108" w:type="dxa"/>
            </w:tcMar>
          </w:tcPr>
          <w:p w14:paraId="7AA6CED9" w14:textId="4D5C676C" w:rsidR="00786919" w:rsidRPr="00510B90" w:rsidRDefault="00786919" w:rsidP="008E58B2">
            <w:pPr>
              <w:keepNext/>
              <w:keepLines/>
              <w:spacing w:beforeLines="60" w:before="144" w:afterLines="60" w:after="144"/>
              <w:jc w:val="center"/>
              <w:rPr>
                <w:ins w:id="72" w:author="Dany Ghafari" w:date="2020-04-29T17:21:00Z"/>
                <w:rFonts w:cs="Arial"/>
                <w:b/>
                <w:color w:val="333333"/>
                <w:lang w:eastAsia="en-GB"/>
              </w:rPr>
            </w:pPr>
            <w:ins w:id="73" w:author="Dany Ghafari" w:date="2020-04-29T17:21:00Z">
              <w:r>
                <w:rPr>
                  <w:rFonts w:cs="Arial"/>
                  <w:b/>
                  <w:color w:val="333333"/>
                  <w:lang w:eastAsia="en-GB"/>
                </w:rPr>
                <w:t>A5</w:t>
              </w:r>
            </w:ins>
          </w:p>
        </w:tc>
        <w:tc>
          <w:tcPr>
            <w:tcW w:w="1507" w:type="dxa"/>
            <w:shd w:val="clear" w:color="auto" w:fill="auto"/>
            <w:tcMar>
              <w:top w:w="0" w:type="dxa"/>
              <w:left w:w="108" w:type="dxa"/>
              <w:bottom w:w="0" w:type="dxa"/>
              <w:right w:w="108" w:type="dxa"/>
            </w:tcMar>
          </w:tcPr>
          <w:p w14:paraId="6C5A606D" w14:textId="11CFE122" w:rsidR="00786919" w:rsidRPr="00510B90" w:rsidRDefault="00786919" w:rsidP="008E58B2">
            <w:pPr>
              <w:keepNext/>
              <w:keepLines/>
              <w:spacing w:beforeLines="60" w:before="144" w:afterLines="60" w:after="144"/>
              <w:jc w:val="center"/>
              <w:rPr>
                <w:ins w:id="74" w:author="Dany Ghafari" w:date="2020-04-29T17:21:00Z"/>
                <w:rFonts w:cs="Arial"/>
                <w:color w:val="333333"/>
                <w:lang w:eastAsia="en-GB"/>
              </w:rPr>
            </w:pPr>
            <w:ins w:id="75" w:author="Dany Ghafari" w:date="2020-04-29T17:22:00Z">
              <w:r w:rsidRPr="00786919">
                <w:rPr>
                  <w:rFonts w:cs="Arial"/>
                  <w:color w:val="333333"/>
                  <w:lang w:eastAsia="en-GB"/>
                </w:rPr>
                <w:t>Quinquennial</w:t>
              </w:r>
            </w:ins>
          </w:p>
        </w:tc>
        <w:tc>
          <w:tcPr>
            <w:tcW w:w="4004" w:type="dxa"/>
            <w:shd w:val="clear" w:color="auto" w:fill="auto"/>
            <w:tcMar>
              <w:top w:w="0" w:type="dxa"/>
              <w:left w:w="108" w:type="dxa"/>
              <w:bottom w:w="0" w:type="dxa"/>
              <w:right w:w="108" w:type="dxa"/>
            </w:tcMar>
          </w:tcPr>
          <w:p w14:paraId="623230B4" w14:textId="2AA9B2ED" w:rsidR="00786919" w:rsidRPr="00510B90" w:rsidRDefault="00C926C6" w:rsidP="00C926C6">
            <w:pPr>
              <w:keepNext/>
              <w:keepLines/>
              <w:tabs>
                <w:tab w:val="left" w:pos="1320"/>
              </w:tabs>
              <w:spacing w:before="120" w:afterLines="60" w:after="144"/>
              <w:jc w:val="both"/>
              <w:rPr>
                <w:ins w:id="76" w:author="Dany Ghafari" w:date="2020-04-29T17:21:00Z"/>
                <w:rFonts w:cs="Arial"/>
                <w:color w:val="333333"/>
                <w:lang w:eastAsia="en-GB"/>
              </w:rPr>
              <w:pPrChange w:id="77" w:author="Dany Ghafari" w:date="2020-04-29T17:24:00Z">
                <w:pPr>
                  <w:keepNext/>
                  <w:keepLines/>
                  <w:spacing w:beforeLines="60" w:before="144" w:afterLines="60" w:after="144"/>
                  <w:jc w:val="both"/>
                </w:pPr>
              </w:pPrChange>
            </w:pPr>
            <w:ins w:id="78" w:author="Dany Ghafari" w:date="2020-04-29T17:24:00Z">
              <w:r w:rsidRPr="00C926C6">
                <w:rPr>
                  <w:rFonts w:cs="Arial"/>
                  <w:color w:val="333333"/>
                  <w:lang w:eastAsia="en-GB"/>
                </w:rPr>
                <w:t>To be used for data collected or disseminated every five years</w:t>
              </w:r>
            </w:ins>
          </w:p>
        </w:tc>
        <w:tc>
          <w:tcPr>
            <w:tcW w:w="4004" w:type="dxa"/>
          </w:tcPr>
          <w:p w14:paraId="3A835404" w14:textId="7B027FB1" w:rsidR="00786919" w:rsidRPr="000C4317" w:rsidRDefault="00C926C6">
            <w:pPr>
              <w:keepNext/>
              <w:keepLines/>
              <w:spacing w:beforeLines="60" w:before="144" w:afterLines="60" w:after="144"/>
              <w:jc w:val="center"/>
              <w:rPr>
                <w:ins w:id="79" w:author="Dany Ghafari" w:date="2020-04-29T17:21:00Z"/>
                <w:rFonts w:cs="Arial"/>
                <w:color w:val="333333"/>
                <w:lang w:eastAsia="en-GB"/>
              </w:rPr>
            </w:pPr>
            <w:ins w:id="80" w:author="Dany Ghafari" w:date="2020-04-29T17:28:00Z">
              <w:r w:rsidRPr="00C926C6">
                <w:rPr>
                  <w:rFonts w:cs="Arial"/>
                  <w:color w:val="333333"/>
                  <w:lang w:eastAsia="en-GB"/>
                </w:rPr>
                <w:t>P5Y</w:t>
              </w:r>
            </w:ins>
          </w:p>
        </w:tc>
      </w:tr>
      <w:tr w:rsidR="00786919" w:rsidRPr="004B185A" w14:paraId="2D13AB9B" w14:textId="77777777" w:rsidTr="000C4317">
        <w:trPr>
          <w:cantSplit/>
          <w:trHeight w:val="709"/>
          <w:tblCellSpacing w:w="0" w:type="dxa"/>
          <w:ins w:id="81" w:author="Dany Ghafari" w:date="2020-04-29T17:21:00Z"/>
        </w:trPr>
        <w:tc>
          <w:tcPr>
            <w:tcW w:w="703" w:type="dxa"/>
            <w:shd w:val="clear" w:color="auto" w:fill="CCCCCC"/>
            <w:tcMar>
              <w:top w:w="0" w:type="dxa"/>
              <w:left w:w="108" w:type="dxa"/>
              <w:bottom w:w="0" w:type="dxa"/>
              <w:right w:w="108" w:type="dxa"/>
            </w:tcMar>
          </w:tcPr>
          <w:p w14:paraId="7D288CB4" w14:textId="12CC2C6A" w:rsidR="00786919" w:rsidRPr="00510B90" w:rsidRDefault="00786919" w:rsidP="008E58B2">
            <w:pPr>
              <w:keepNext/>
              <w:keepLines/>
              <w:spacing w:beforeLines="60" w:before="144" w:afterLines="60" w:after="144"/>
              <w:jc w:val="center"/>
              <w:rPr>
                <w:ins w:id="82" w:author="Dany Ghafari" w:date="2020-04-29T17:21:00Z"/>
                <w:rFonts w:cs="Arial"/>
                <w:b/>
                <w:color w:val="333333"/>
                <w:lang w:eastAsia="en-GB"/>
              </w:rPr>
            </w:pPr>
            <w:ins w:id="83" w:author="Dany Ghafari" w:date="2020-04-29T17:21:00Z">
              <w:r>
                <w:rPr>
                  <w:rFonts w:cs="Arial"/>
                  <w:b/>
                  <w:color w:val="333333"/>
                  <w:lang w:eastAsia="en-GB"/>
                </w:rPr>
                <w:t>A10</w:t>
              </w:r>
            </w:ins>
          </w:p>
        </w:tc>
        <w:tc>
          <w:tcPr>
            <w:tcW w:w="1507" w:type="dxa"/>
            <w:shd w:val="clear" w:color="auto" w:fill="auto"/>
            <w:tcMar>
              <w:top w:w="0" w:type="dxa"/>
              <w:left w:w="108" w:type="dxa"/>
              <w:bottom w:w="0" w:type="dxa"/>
              <w:right w:w="108" w:type="dxa"/>
            </w:tcMar>
          </w:tcPr>
          <w:p w14:paraId="17AAD12D" w14:textId="469A8D6B" w:rsidR="00786919" w:rsidRPr="00510B90" w:rsidRDefault="00786919" w:rsidP="008E58B2">
            <w:pPr>
              <w:keepNext/>
              <w:keepLines/>
              <w:spacing w:beforeLines="60" w:before="144" w:afterLines="60" w:after="144"/>
              <w:jc w:val="center"/>
              <w:rPr>
                <w:ins w:id="84" w:author="Dany Ghafari" w:date="2020-04-29T17:21:00Z"/>
                <w:rFonts w:cs="Arial"/>
                <w:color w:val="333333"/>
                <w:lang w:eastAsia="en-GB"/>
              </w:rPr>
            </w:pPr>
            <w:ins w:id="85" w:author="Dany Ghafari" w:date="2020-04-29T17:22:00Z">
              <w:r w:rsidRPr="00786919">
                <w:rPr>
                  <w:rFonts w:cs="Arial"/>
                  <w:color w:val="333333"/>
                  <w:lang w:eastAsia="en-GB"/>
                </w:rPr>
                <w:t>Decennial</w:t>
              </w:r>
            </w:ins>
          </w:p>
        </w:tc>
        <w:tc>
          <w:tcPr>
            <w:tcW w:w="4004" w:type="dxa"/>
            <w:shd w:val="clear" w:color="auto" w:fill="auto"/>
            <w:tcMar>
              <w:top w:w="0" w:type="dxa"/>
              <w:left w:w="108" w:type="dxa"/>
              <w:bottom w:w="0" w:type="dxa"/>
              <w:right w:w="108" w:type="dxa"/>
            </w:tcMar>
          </w:tcPr>
          <w:p w14:paraId="0F276186" w14:textId="00B8A1F0" w:rsidR="00786919" w:rsidRPr="00510B90" w:rsidRDefault="00C926C6" w:rsidP="00C926C6">
            <w:pPr>
              <w:keepNext/>
              <w:keepLines/>
              <w:tabs>
                <w:tab w:val="left" w:pos="1320"/>
              </w:tabs>
              <w:spacing w:before="120" w:afterLines="60" w:after="144"/>
              <w:jc w:val="both"/>
              <w:rPr>
                <w:ins w:id="86" w:author="Dany Ghafari" w:date="2020-04-29T17:21:00Z"/>
                <w:rFonts w:cs="Arial"/>
                <w:color w:val="333333"/>
                <w:lang w:eastAsia="en-GB"/>
              </w:rPr>
              <w:pPrChange w:id="87" w:author="Dany Ghafari" w:date="2020-04-29T17:24:00Z">
                <w:pPr>
                  <w:keepNext/>
                  <w:keepLines/>
                  <w:spacing w:beforeLines="60" w:before="144" w:afterLines="60" w:after="144"/>
                  <w:jc w:val="both"/>
                </w:pPr>
              </w:pPrChange>
            </w:pPr>
            <w:ins w:id="88" w:author="Dany Ghafari" w:date="2020-04-29T17:24:00Z">
              <w:r w:rsidRPr="00C926C6">
                <w:rPr>
                  <w:rFonts w:cs="Arial"/>
                  <w:color w:val="333333"/>
                  <w:lang w:eastAsia="en-GB"/>
                </w:rPr>
                <w:t>To be used for data collected or disseminated every ten years</w:t>
              </w:r>
            </w:ins>
          </w:p>
        </w:tc>
        <w:tc>
          <w:tcPr>
            <w:tcW w:w="4004" w:type="dxa"/>
          </w:tcPr>
          <w:p w14:paraId="74D511AA" w14:textId="39AF1AF3" w:rsidR="00786919" w:rsidRPr="000C4317" w:rsidRDefault="00C926C6">
            <w:pPr>
              <w:keepNext/>
              <w:keepLines/>
              <w:spacing w:beforeLines="60" w:before="144" w:afterLines="60" w:after="144"/>
              <w:jc w:val="center"/>
              <w:rPr>
                <w:ins w:id="89" w:author="Dany Ghafari" w:date="2020-04-29T17:21:00Z"/>
                <w:rFonts w:cs="Arial"/>
                <w:color w:val="333333"/>
                <w:lang w:eastAsia="en-GB"/>
              </w:rPr>
            </w:pPr>
            <w:ins w:id="90" w:author="Dany Ghafari" w:date="2020-04-29T17:28:00Z">
              <w:r w:rsidRPr="00C926C6">
                <w:rPr>
                  <w:rFonts w:cs="Arial"/>
                  <w:color w:val="333333"/>
                  <w:lang w:eastAsia="en-GB"/>
                </w:rPr>
                <w:t>P10Y</w:t>
              </w:r>
            </w:ins>
          </w:p>
        </w:tc>
      </w:tr>
      <w:tr w:rsidR="00786919" w:rsidRPr="004B185A" w14:paraId="07C33A78" w14:textId="77777777" w:rsidTr="000C4317">
        <w:trPr>
          <w:cantSplit/>
          <w:trHeight w:val="709"/>
          <w:tblCellSpacing w:w="0" w:type="dxa"/>
          <w:ins w:id="91" w:author="Dany Ghafari" w:date="2020-04-29T17:21:00Z"/>
        </w:trPr>
        <w:tc>
          <w:tcPr>
            <w:tcW w:w="703" w:type="dxa"/>
            <w:shd w:val="clear" w:color="auto" w:fill="CCCCCC"/>
            <w:tcMar>
              <w:top w:w="0" w:type="dxa"/>
              <w:left w:w="108" w:type="dxa"/>
              <w:bottom w:w="0" w:type="dxa"/>
              <w:right w:w="108" w:type="dxa"/>
            </w:tcMar>
          </w:tcPr>
          <w:p w14:paraId="66AB3518" w14:textId="6C43A640" w:rsidR="00786919" w:rsidRPr="00510B90" w:rsidRDefault="00786919" w:rsidP="008E58B2">
            <w:pPr>
              <w:keepNext/>
              <w:keepLines/>
              <w:spacing w:beforeLines="60" w:before="144" w:afterLines="60" w:after="144"/>
              <w:jc w:val="center"/>
              <w:rPr>
                <w:ins w:id="92" w:author="Dany Ghafari" w:date="2020-04-29T17:21:00Z"/>
                <w:rFonts w:cs="Arial"/>
                <w:b/>
                <w:color w:val="333333"/>
                <w:lang w:eastAsia="en-GB"/>
              </w:rPr>
            </w:pPr>
            <w:ins w:id="93" w:author="Dany Ghafari" w:date="2020-04-29T17:21:00Z">
              <w:r>
                <w:rPr>
                  <w:rFonts w:cs="Arial"/>
                  <w:b/>
                  <w:color w:val="333333"/>
                  <w:lang w:eastAsia="en-GB"/>
                </w:rPr>
                <w:t>A20</w:t>
              </w:r>
            </w:ins>
          </w:p>
        </w:tc>
        <w:tc>
          <w:tcPr>
            <w:tcW w:w="1507" w:type="dxa"/>
            <w:shd w:val="clear" w:color="auto" w:fill="auto"/>
            <w:tcMar>
              <w:top w:w="0" w:type="dxa"/>
              <w:left w:w="108" w:type="dxa"/>
              <w:bottom w:w="0" w:type="dxa"/>
              <w:right w:w="108" w:type="dxa"/>
            </w:tcMar>
          </w:tcPr>
          <w:p w14:paraId="5120C71D" w14:textId="7112FD11" w:rsidR="00786919" w:rsidRPr="00510B90" w:rsidRDefault="00786919" w:rsidP="008E58B2">
            <w:pPr>
              <w:keepNext/>
              <w:keepLines/>
              <w:spacing w:beforeLines="60" w:before="144" w:afterLines="60" w:after="144"/>
              <w:jc w:val="center"/>
              <w:rPr>
                <w:ins w:id="94" w:author="Dany Ghafari" w:date="2020-04-29T17:21:00Z"/>
                <w:rFonts w:cs="Arial"/>
                <w:color w:val="333333"/>
                <w:lang w:eastAsia="en-GB"/>
              </w:rPr>
            </w:pPr>
            <w:proofErr w:type="spellStart"/>
            <w:ins w:id="95" w:author="Dany Ghafari" w:date="2020-04-29T17:22:00Z">
              <w:r w:rsidRPr="00786919">
                <w:rPr>
                  <w:rFonts w:cs="Arial"/>
                  <w:color w:val="333333"/>
                  <w:lang w:eastAsia="en-GB"/>
                </w:rPr>
                <w:t>Bidecennial</w:t>
              </w:r>
            </w:ins>
            <w:proofErr w:type="spellEnd"/>
          </w:p>
        </w:tc>
        <w:tc>
          <w:tcPr>
            <w:tcW w:w="4004" w:type="dxa"/>
            <w:shd w:val="clear" w:color="auto" w:fill="auto"/>
            <w:tcMar>
              <w:top w:w="0" w:type="dxa"/>
              <w:left w:w="108" w:type="dxa"/>
              <w:bottom w:w="0" w:type="dxa"/>
              <w:right w:w="108" w:type="dxa"/>
            </w:tcMar>
          </w:tcPr>
          <w:p w14:paraId="718384DD" w14:textId="04037773" w:rsidR="00786919" w:rsidRPr="00510B90" w:rsidRDefault="00C926C6" w:rsidP="00C926C6">
            <w:pPr>
              <w:keepNext/>
              <w:keepLines/>
              <w:tabs>
                <w:tab w:val="left" w:pos="975"/>
              </w:tabs>
              <w:spacing w:before="120" w:afterLines="60" w:after="144"/>
              <w:jc w:val="both"/>
              <w:rPr>
                <w:ins w:id="96" w:author="Dany Ghafari" w:date="2020-04-29T17:21:00Z"/>
                <w:rFonts w:cs="Arial"/>
                <w:color w:val="333333"/>
                <w:lang w:eastAsia="en-GB"/>
              </w:rPr>
              <w:pPrChange w:id="97" w:author="Dany Ghafari" w:date="2020-04-29T17:24:00Z">
                <w:pPr>
                  <w:keepNext/>
                  <w:keepLines/>
                  <w:spacing w:beforeLines="60" w:before="144" w:afterLines="60" w:after="144"/>
                  <w:jc w:val="both"/>
                </w:pPr>
              </w:pPrChange>
            </w:pPr>
            <w:ins w:id="98" w:author="Dany Ghafari" w:date="2020-04-29T17:24:00Z">
              <w:r w:rsidRPr="00C926C6">
                <w:rPr>
                  <w:rFonts w:cs="Arial"/>
                  <w:color w:val="333333"/>
                  <w:lang w:eastAsia="en-GB"/>
                </w:rPr>
                <w:t>To be used for data collected or disseminated every twenty years</w:t>
              </w:r>
            </w:ins>
          </w:p>
        </w:tc>
        <w:tc>
          <w:tcPr>
            <w:tcW w:w="4004" w:type="dxa"/>
          </w:tcPr>
          <w:p w14:paraId="5D8D109D" w14:textId="3681662F" w:rsidR="00786919" w:rsidRPr="000C4317" w:rsidRDefault="00C926C6" w:rsidP="00C926C6">
            <w:pPr>
              <w:keepNext/>
              <w:keepLines/>
              <w:spacing w:beforeLines="60" w:before="144" w:afterLines="60" w:after="144"/>
              <w:jc w:val="center"/>
              <w:rPr>
                <w:ins w:id="99" w:author="Dany Ghafari" w:date="2020-04-29T17:21:00Z"/>
                <w:rFonts w:cs="Arial"/>
                <w:color w:val="333333"/>
                <w:lang w:eastAsia="en-GB"/>
              </w:rPr>
            </w:pPr>
            <w:ins w:id="100" w:author="Dany Ghafari" w:date="2020-04-29T17:28:00Z">
              <w:r w:rsidRPr="00C926C6">
                <w:rPr>
                  <w:rFonts w:cs="Arial"/>
                  <w:color w:val="333333"/>
                  <w:lang w:eastAsia="en-GB"/>
                </w:rPr>
                <w:t>P20Y</w:t>
              </w:r>
            </w:ins>
          </w:p>
        </w:tc>
      </w:tr>
      <w:tr w:rsidR="00786919" w:rsidRPr="004B185A" w14:paraId="69DAAF1F" w14:textId="77777777" w:rsidTr="000C4317">
        <w:trPr>
          <w:cantSplit/>
          <w:trHeight w:val="709"/>
          <w:tblCellSpacing w:w="0" w:type="dxa"/>
          <w:ins w:id="101" w:author="Dany Ghafari" w:date="2020-04-29T17:20:00Z"/>
        </w:trPr>
        <w:tc>
          <w:tcPr>
            <w:tcW w:w="703" w:type="dxa"/>
            <w:shd w:val="clear" w:color="auto" w:fill="CCCCCC"/>
            <w:tcMar>
              <w:top w:w="0" w:type="dxa"/>
              <w:left w:w="108" w:type="dxa"/>
              <w:bottom w:w="0" w:type="dxa"/>
              <w:right w:w="108" w:type="dxa"/>
            </w:tcMar>
          </w:tcPr>
          <w:p w14:paraId="565A13E6" w14:textId="29E47C6D" w:rsidR="00786919" w:rsidRPr="00510B90" w:rsidRDefault="00786919" w:rsidP="008E58B2">
            <w:pPr>
              <w:keepNext/>
              <w:keepLines/>
              <w:spacing w:beforeLines="60" w:before="144" w:afterLines="60" w:after="144"/>
              <w:jc w:val="center"/>
              <w:rPr>
                <w:ins w:id="102" w:author="Dany Ghafari" w:date="2020-04-29T17:20:00Z"/>
                <w:rFonts w:cs="Arial"/>
                <w:b/>
                <w:color w:val="333333"/>
                <w:lang w:eastAsia="en-GB"/>
              </w:rPr>
            </w:pPr>
            <w:ins w:id="103" w:author="Dany Ghafari" w:date="2020-04-29T17:21:00Z">
              <w:r>
                <w:rPr>
                  <w:rFonts w:cs="Arial"/>
                  <w:b/>
                  <w:color w:val="333333"/>
                  <w:lang w:eastAsia="en-GB"/>
                </w:rPr>
                <w:t>A30</w:t>
              </w:r>
            </w:ins>
          </w:p>
        </w:tc>
        <w:tc>
          <w:tcPr>
            <w:tcW w:w="1507" w:type="dxa"/>
            <w:shd w:val="clear" w:color="auto" w:fill="auto"/>
            <w:tcMar>
              <w:top w:w="0" w:type="dxa"/>
              <w:left w:w="108" w:type="dxa"/>
              <w:bottom w:w="0" w:type="dxa"/>
              <w:right w:w="108" w:type="dxa"/>
            </w:tcMar>
          </w:tcPr>
          <w:p w14:paraId="58BA4AAD" w14:textId="4392A755" w:rsidR="00786919" w:rsidRPr="00510B90" w:rsidRDefault="00786919" w:rsidP="008E58B2">
            <w:pPr>
              <w:keepNext/>
              <w:keepLines/>
              <w:spacing w:beforeLines="60" w:before="144" w:afterLines="60" w:after="144"/>
              <w:jc w:val="center"/>
              <w:rPr>
                <w:ins w:id="104" w:author="Dany Ghafari" w:date="2020-04-29T17:20:00Z"/>
                <w:rFonts w:cs="Arial"/>
                <w:color w:val="333333"/>
                <w:lang w:eastAsia="en-GB"/>
              </w:rPr>
            </w:pPr>
            <w:proofErr w:type="spellStart"/>
            <w:ins w:id="105" w:author="Dany Ghafari" w:date="2020-04-29T17:22:00Z">
              <w:r w:rsidRPr="00786919">
                <w:rPr>
                  <w:rFonts w:cs="Arial"/>
                  <w:color w:val="333333"/>
                  <w:lang w:eastAsia="en-GB"/>
                </w:rPr>
                <w:t>Tridecennial</w:t>
              </w:r>
            </w:ins>
            <w:proofErr w:type="spellEnd"/>
          </w:p>
        </w:tc>
        <w:tc>
          <w:tcPr>
            <w:tcW w:w="4004" w:type="dxa"/>
            <w:shd w:val="clear" w:color="auto" w:fill="auto"/>
            <w:tcMar>
              <w:top w:w="0" w:type="dxa"/>
              <w:left w:w="108" w:type="dxa"/>
              <w:bottom w:w="0" w:type="dxa"/>
              <w:right w:w="108" w:type="dxa"/>
            </w:tcMar>
          </w:tcPr>
          <w:p w14:paraId="7DCFACCE" w14:textId="3CD551A6" w:rsidR="00786919" w:rsidRPr="00510B90" w:rsidRDefault="00C926C6" w:rsidP="00C926C6">
            <w:pPr>
              <w:keepNext/>
              <w:keepLines/>
              <w:spacing w:before="120" w:afterLines="60" w:after="144"/>
              <w:jc w:val="both"/>
              <w:rPr>
                <w:ins w:id="106" w:author="Dany Ghafari" w:date="2020-04-29T17:20:00Z"/>
                <w:rFonts w:cs="Arial"/>
                <w:color w:val="333333"/>
                <w:lang w:eastAsia="en-GB"/>
              </w:rPr>
              <w:pPrChange w:id="107" w:author="Dany Ghafari" w:date="2020-04-29T17:23:00Z">
                <w:pPr>
                  <w:keepNext/>
                  <w:keepLines/>
                  <w:spacing w:beforeLines="60" w:before="144" w:afterLines="60" w:after="144"/>
                  <w:jc w:val="both"/>
                </w:pPr>
              </w:pPrChange>
            </w:pPr>
            <w:ins w:id="108" w:author="Dany Ghafari" w:date="2020-04-29T17:24:00Z">
              <w:r w:rsidRPr="00C926C6">
                <w:rPr>
                  <w:rFonts w:cs="Arial"/>
                  <w:color w:val="333333"/>
                  <w:lang w:eastAsia="en-GB"/>
                </w:rPr>
                <w:t>To be used for data collected or disseminated every thirty years</w:t>
              </w:r>
            </w:ins>
          </w:p>
        </w:tc>
        <w:tc>
          <w:tcPr>
            <w:tcW w:w="4004" w:type="dxa"/>
          </w:tcPr>
          <w:p w14:paraId="23255280" w14:textId="73C083EE" w:rsidR="00786919" w:rsidRPr="000C4317" w:rsidRDefault="00C926C6" w:rsidP="00C926C6">
            <w:pPr>
              <w:keepNext/>
              <w:keepLines/>
              <w:spacing w:beforeLines="60" w:before="144" w:afterLines="60" w:after="144"/>
              <w:jc w:val="center"/>
              <w:rPr>
                <w:ins w:id="109" w:author="Dany Ghafari" w:date="2020-04-29T17:20:00Z"/>
                <w:rFonts w:cs="Arial"/>
                <w:color w:val="333333"/>
                <w:lang w:eastAsia="en-GB"/>
              </w:rPr>
            </w:pPr>
            <w:ins w:id="110" w:author="Dany Ghafari" w:date="2020-04-29T17:28:00Z">
              <w:r w:rsidRPr="00C926C6">
                <w:rPr>
                  <w:rFonts w:cs="Arial"/>
                  <w:color w:val="333333"/>
                  <w:lang w:eastAsia="en-GB"/>
                </w:rPr>
                <w:t>P30Y</w:t>
              </w:r>
            </w:ins>
          </w:p>
        </w:tc>
      </w:tr>
      <w:tr w:rsidR="00786919" w:rsidRPr="004B185A" w14:paraId="31CBBD86" w14:textId="77777777" w:rsidTr="000C4317">
        <w:trPr>
          <w:cantSplit/>
          <w:trHeight w:val="709"/>
          <w:tblCellSpacing w:w="0" w:type="dxa"/>
          <w:ins w:id="111" w:author="Dany Ghafari" w:date="2020-04-29T17:20:00Z"/>
        </w:trPr>
        <w:tc>
          <w:tcPr>
            <w:tcW w:w="703" w:type="dxa"/>
            <w:shd w:val="clear" w:color="auto" w:fill="CCCCCC"/>
            <w:tcMar>
              <w:top w:w="0" w:type="dxa"/>
              <w:left w:w="108" w:type="dxa"/>
              <w:bottom w:w="0" w:type="dxa"/>
              <w:right w:w="108" w:type="dxa"/>
            </w:tcMar>
          </w:tcPr>
          <w:p w14:paraId="057D2210" w14:textId="16069C41" w:rsidR="00786919" w:rsidRPr="00510B90" w:rsidRDefault="00786919" w:rsidP="008E58B2">
            <w:pPr>
              <w:keepNext/>
              <w:keepLines/>
              <w:spacing w:beforeLines="60" w:before="144" w:afterLines="60" w:after="144"/>
              <w:jc w:val="center"/>
              <w:rPr>
                <w:ins w:id="112" w:author="Dany Ghafari" w:date="2020-04-29T17:20:00Z"/>
                <w:rFonts w:cs="Arial"/>
                <w:b/>
                <w:color w:val="333333"/>
                <w:lang w:eastAsia="en-GB"/>
              </w:rPr>
            </w:pPr>
            <w:ins w:id="113" w:author="Dany Ghafari" w:date="2020-04-29T17:21:00Z">
              <w:r>
                <w:rPr>
                  <w:rFonts w:cs="Arial"/>
                  <w:b/>
                  <w:color w:val="333333"/>
                  <w:lang w:eastAsia="en-GB"/>
                </w:rPr>
                <w:t>A_3</w:t>
              </w:r>
            </w:ins>
          </w:p>
        </w:tc>
        <w:tc>
          <w:tcPr>
            <w:tcW w:w="1507" w:type="dxa"/>
            <w:shd w:val="clear" w:color="auto" w:fill="auto"/>
            <w:tcMar>
              <w:top w:w="0" w:type="dxa"/>
              <w:left w:w="108" w:type="dxa"/>
              <w:bottom w:w="0" w:type="dxa"/>
              <w:right w:w="108" w:type="dxa"/>
            </w:tcMar>
          </w:tcPr>
          <w:p w14:paraId="2C908592" w14:textId="310B08D9" w:rsidR="00786919" w:rsidRPr="00510B90" w:rsidRDefault="00786919" w:rsidP="008E58B2">
            <w:pPr>
              <w:keepNext/>
              <w:keepLines/>
              <w:spacing w:beforeLines="60" w:before="144" w:afterLines="60" w:after="144"/>
              <w:jc w:val="center"/>
              <w:rPr>
                <w:ins w:id="114" w:author="Dany Ghafari" w:date="2020-04-29T17:20:00Z"/>
                <w:rFonts w:cs="Arial"/>
                <w:color w:val="333333"/>
                <w:lang w:eastAsia="en-GB"/>
              </w:rPr>
            </w:pPr>
            <w:ins w:id="115" w:author="Dany Ghafari" w:date="2020-04-29T17:22:00Z">
              <w:r w:rsidRPr="00786919">
                <w:rPr>
                  <w:rFonts w:cs="Arial"/>
                  <w:color w:val="333333"/>
                  <w:lang w:eastAsia="en-GB"/>
                </w:rPr>
                <w:t>Three times a year</w:t>
              </w:r>
            </w:ins>
          </w:p>
        </w:tc>
        <w:tc>
          <w:tcPr>
            <w:tcW w:w="4004" w:type="dxa"/>
            <w:shd w:val="clear" w:color="auto" w:fill="auto"/>
            <w:tcMar>
              <w:top w:w="0" w:type="dxa"/>
              <w:left w:w="108" w:type="dxa"/>
              <w:bottom w:w="0" w:type="dxa"/>
              <w:right w:w="108" w:type="dxa"/>
            </w:tcMar>
          </w:tcPr>
          <w:p w14:paraId="3F611000" w14:textId="3C1FBA8B" w:rsidR="00786919" w:rsidRPr="00510B90" w:rsidRDefault="00C926C6" w:rsidP="00C926C6">
            <w:pPr>
              <w:keepNext/>
              <w:keepLines/>
              <w:tabs>
                <w:tab w:val="left" w:pos="975"/>
              </w:tabs>
              <w:spacing w:before="120" w:afterLines="60" w:after="144"/>
              <w:jc w:val="both"/>
              <w:rPr>
                <w:ins w:id="116" w:author="Dany Ghafari" w:date="2020-04-29T17:20:00Z"/>
                <w:rFonts w:cs="Arial"/>
                <w:color w:val="333333"/>
                <w:lang w:eastAsia="en-GB"/>
              </w:rPr>
              <w:pPrChange w:id="117" w:author="Dany Ghafari" w:date="2020-04-29T17:27:00Z">
                <w:pPr>
                  <w:keepNext/>
                  <w:keepLines/>
                  <w:spacing w:beforeLines="60" w:before="144" w:afterLines="60" w:after="144"/>
                  <w:jc w:val="both"/>
                </w:pPr>
              </w:pPrChange>
            </w:pPr>
            <w:ins w:id="118" w:author="Dany Ghafari" w:date="2020-04-29T17:24:00Z">
              <w:r w:rsidRPr="00C926C6">
                <w:rPr>
                  <w:rFonts w:cs="Arial"/>
                  <w:color w:val="333333"/>
                  <w:lang w:eastAsia="en-GB"/>
                </w:rPr>
                <w:t>To be used for data collected or disseminated three times a year</w:t>
              </w:r>
            </w:ins>
          </w:p>
        </w:tc>
        <w:tc>
          <w:tcPr>
            <w:tcW w:w="4004" w:type="dxa"/>
          </w:tcPr>
          <w:p w14:paraId="09AFA14D" w14:textId="77777777" w:rsidR="00786919" w:rsidRPr="000C4317" w:rsidRDefault="00786919">
            <w:pPr>
              <w:keepNext/>
              <w:keepLines/>
              <w:spacing w:beforeLines="60" w:before="144" w:afterLines="60" w:after="144"/>
              <w:jc w:val="center"/>
              <w:rPr>
                <w:ins w:id="119" w:author="Dany Ghafari" w:date="2020-04-29T17:20:00Z"/>
                <w:rFonts w:cs="Arial"/>
                <w:color w:val="333333"/>
                <w:lang w:eastAsia="en-GB"/>
              </w:rPr>
            </w:pPr>
          </w:p>
        </w:tc>
      </w:tr>
      <w:tr w:rsidR="000C4317" w:rsidRPr="004B185A" w14:paraId="19523618" w14:textId="77777777" w:rsidTr="000C4317">
        <w:trPr>
          <w:cantSplit/>
          <w:trHeight w:val="709"/>
          <w:tblCellSpacing w:w="0" w:type="dxa"/>
          <w:trPrChange w:id="120" w:author="Dany Ghafari" w:date="2020-04-21T09:26:00Z">
            <w:trPr>
              <w:gridBefore w:val="1"/>
              <w:cantSplit/>
              <w:tblCellSpacing w:w="0" w:type="dxa"/>
            </w:trPr>
          </w:trPrChange>
        </w:trPr>
        <w:tc>
          <w:tcPr>
            <w:tcW w:w="703" w:type="dxa"/>
            <w:shd w:val="clear" w:color="auto" w:fill="CCCCCC"/>
            <w:tcMar>
              <w:top w:w="0" w:type="dxa"/>
              <w:left w:w="108" w:type="dxa"/>
              <w:bottom w:w="0" w:type="dxa"/>
              <w:right w:w="108" w:type="dxa"/>
            </w:tcMar>
            <w:tcPrChange w:id="121" w:author="Dany Ghafari" w:date="2020-04-21T09:26:00Z">
              <w:tcPr>
                <w:tcW w:w="993" w:type="dxa"/>
                <w:gridSpan w:val="2"/>
                <w:shd w:val="clear" w:color="auto" w:fill="CCCCCC"/>
                <w:tcMar>
                  <w:top w:w="0" w:type="dxa"/>
                  <w:left w:w="108" w:type="dxa"/>
                  <w:bottom w:w="0" w:type="dxa"/>
                  <w:right w:w="108" w:type="dxa"/>
                </w:tcMar>
              </w:tcPr>
            </w:tcPrChange>
          </w:tcPr>
          <w:p w14:paraId="02EB560B" w14:textId="77777777" w:rsidR="000C4317" w:rsidRPr="00510B90" w:rsidRDefault="000C4317" w:rsidP="008E58B2">
            <w:pPr>
              <w:keepNext/>
              <w:keepLines/>
              <w:spacing w:beforeLines="60" w:before="144" w:afterLines="60" w:after="144"/>
              <w:jc w:val="center"/>
              <w:rPr>
                <w:rFonts w:cs="Arial"/>
                <w:b/>
                <w:color w:val="333333"/>
                <w:lang w:eastAsia="en-GB"/>
              </w:rPr>
            </w:pPr>
            <w:r w:rsidRPr="00510B90">
              <w:rPr>
                <w:rFonts w:cs="Arial"/>
                <w:b/>
                <w:color w:val="333333"/>
                <w:lang w:eastAsia="en-GB"/>
              </w:rPr>
              <w:t>S</w:t>
            </w:r>
          </w:p>
        </w:tc>
        <w:tc>
          <w:tcPr>
            <w:tcW w:w="1507" w:type="dxa"/>
            <w:shd w:val="clear" w:color="auto" w:fill="auto"/>
            <w:tcMar>
              <w:top w:w="0" w:type="dxa"/>
              <w:left w:w="108" w:type="dxa"/>
              <w:bottom w:w="0" w:type="dxa"/>
              <w:right w:w="108" w:type="dxa"/>
            </w:tcMar>
            <w:tcPrChange w:id="122" w:author="Dany Ghafari" w:date="2020-04-21T09:26:00Z">
              <w:tcPr>
                <w:tcW w:w="2126" w:type="dxa"/>
                <w:gridSpan w:val="2"/>
                <w:shd w:val="clear" w:color="auto" w:fill="auto"/>
                <w:tcMar>
                  <w:top w:w="0" w:type="dxa"/>
                  <w:left w:w="108" w:type="dxa"/>
                  <w:bottom w:w="0" w:type="dxa"/>
                  <w:right w:w="108" w:type="dxa"/>
                </w:tcMar>
              </w:tcPr>
            </w:tcPrChange>
          </w:tcPr>
          <w:p w14:paraId="19508D6F" w14:textId="77777777" w:rsidR="000C4317" w:rsidRPr="00510B90" w:rsidRDefault="000C4317" w:rsidP="008E58B2">
            <w:pPr>
              <w:keepNext/>
              <w:keepLines/>
              <w:spacing w:beforeLines="60" w:before="144" w:afterLines="60" w:after="144"/>
              <w:jc w:val="center"/>
              <w:rPr>
                <w:rFonts w:cs="Arial"/>
                <w:color w:val="333333"/>
                <w:lang w:eastAsia="en-GB"/>
              </w:rPr>
            </w:pPr>
            <w:r w:rsidRPr="00510B90">
              <w:rPr>
                <w:rFonts w:cs="Arial"/>
                <w:color w:val="333333"/>
                <w:lang w:eastAsia="en-GB"/>
              </w:rPr>
              <w:t xml:space="preserve">Half-yearly, </w:t>
            </w:r>
            <w:r w:rsidRPr="00510B90">
              <w:rPr>
                <w:rFonts w:cs="Arial"/>
                <w:color w:val="333333"/>
                <w:lang w:eastAsia="en-GB"/>
              </w:rPr>
              <w:br/>
              <w:t>semester</w:t>
            </w:r>
          </w:p>
        </w:tc>
        <w:tc>
          <w:tcPr>
            <w:tcW w:w="4004" w:type="dxa"/>
            <w:shd w:val="clear" w:color="auto" w:fill="auto"/>
            <w:tcMar>
              <w:top w:w="0" w:type="dxa"/>
              <w:left w:w="108" w:type="dxa"/>
              <w:bottom w:w="0" w:type="dxa"/>
              <w:right w:w="108" w:type="dxa"/>
            </w:tcMar>
            <w:tcPrChange w:id="123" w:author="Dany Ghafari" w:date="2020-04-21T09:26:00Z">
              <w:tcPr>
                <w:tcW w:w="5648" w:type="dxa"/>
                <w:gridSpan w:val="2"/>
                <w:shd w:val="clear" w:color="auto" w:fill="auto"/>
                <w:tcMar>
                  <w:top w:w="0" w:type="dxa"/>
                  <w:left w:w="108" w:type="dxa"/>
                  <w:bottom w:w="0" w:type="dxa"/>
                  <w:right w:w="108" w:type="dxa"/>
                </w:tcMar>
              </w:tcPr>
            </w:tcPrChange>
          </w:tcPr>
          <w:p w14:paraId="424E9FF6" w14:textId="77777777" w:rsidR="000C4317" w:rsidRPr="00510B90" w:rsidRDefault="000C4317" w:rsidP="008E58B2">
            <w:pPr>
              <w:keepNext/>
              <w:keepLines/>
              <w:spacing w:beforeLines="60" w:before="144" w:afterLines="60" w:after="144"/>
              <w:jc w:val="both"/>
              <w:rPr>
                <w:rFonts w:cs="Arial"/>
                <w:color w:val="333333"/>
                <w:lang w:eastAsia="en-GB"/>
              </w:rPr>
            </w:pPr>
            <w:r w:rsidRPr="00510B90">
              <w:rPr>
                <w:rFonts w:cs="Arial"/>
                <w:color w:val="333333"/>
                <w:lang w:eastAsia="en-GB"/>
              </w:rPr>
              <w:t>To be used for data collected or disseminated every semester.</w:t>
            </w:r>
          </w:p>
        </w:tc>
        <w:tc>
          <w:tcPr>
            <w:tcW w:w="4004" w:type="dxa"/>
            <w:tcPrChange w:id="124" w:author="Dany Ghafari" w:date="2020-04-21T09:26:00Z">
              <w:tcPr>
                <w:tcW w:w="5648" w:type="dxa"/>
                <w:gridSpan w:val="2"/>
              </w:tcPr>
            </w:tcPrChange>
          </w:tcPr>
          <w:p w14:paraId="5D5B7988" w14:textId="77777777" w:rsidR="000C4317" w:rsidRPr="00510B90" w:rsidRDefault="000C4317">
            <w:pPr>
              <w:keepNext/>
              <w:keepLines/>
              <w:spacing w:beforeLines="60" w:before="144" w:afterLines="60" w:after="144"/>
              <w:jc w:val="center"/>
              <w:rPr>
                <w:rFonts w:cs="Arial"/>
                <w:color w:val="333333"/>
                <w:lang w:eastAsia="en-GB"/>
              </w:rPr>
              <w:pPrChange w:id="125" w:author="Dany Ghafari" w:date="2020-04-21T09:26:00Z">
                <w:pPr>
                  <w:keepNext/>
                  <w:keepLines/>
                  <w:spacing w:beforeLines="60" w:before="144" w:afterLines="60" w:after="144"/>
                  <w:jc w:val="both"/>
                </w:pPr>
              </w:pPrChange>
            </w:pPr>
            <w:ins w:id="126" w:author="Dany Ghafari" w:date="2020-04-21T09:27:00Z">
              <w:r w:rsidRPr="000C4317">
                <w:rPr>
                  <w:rFonts w:cs="Arial"/>
                  <w:color w:val="333333"/>
                  <w:lang w:eastAsia="en-GB"/>
                </w:rPr>
                <w:t>P0.5Y</w:t>
              </w:r>
            </w:ins>
          </w:p>
        </w:tc>
      </w:tr>
      <w:tr w:rsidR="000C4317" w:rsidRPr="004B185A" w14:paraId="064DBE55" w14:textId="77777777" w:rsidTr="000C4317">
        <w:trPr>
          <w:cantSplit/>
          <w:trHeight w:val="482"/>
          <w:tblCellSpacing w:w="0" w:type="dxa"/>
          <w:trPrChange w:id="127" w:author="Dany Ghafari" w:date="2020-04-21T09:26:00Z">
            <w:trPr>
              <w:gridBefore w:val="1"/>
              <w:cantSplit/>
              <w:tblCellSpacing w:w="0" w:type="dxa"/>
            </w:trPr>
          </w:trPrChange>
        </w:trPr>
        <w:tc>
          <w:tcPr>
            <w:tcW w:w="703" w:type="dxa"/>
            <w:shd w:val="clear" w:color="auto" w:fill="CCCCCC"/>
            <w:tcMar>
              <w:top w:w="0" w:type="dxa"/>
              <w:left w:w="108" w:type="dxa"/>
              <w:bottom w:w="0" w:type="dxa"/>
              <w:right w:w="108" w:type="dxa"/>
            </w:tcMar>
            <w:tcPrChange w:id="128" w:author="Dany Ghafari" w:date="2020-04-21T09:26:00Z">
              <w:tcPr>
                <w:tcW w:w="993" w:type="dxa"/>
                <w:gridSpan w:val="2"/>
                <w:shd w:val="clear" w:color="auto" w:fill="CCCCCC"/>
                <w:tcMar>
                  <w:top w:w="0" w:type="dxa"/>
                  <w:left w:w="108" w:type="dxa"/>
                  <w:bottom w:w="0" w:type="dxa"/>
                  <w:right w:w="108" w:type="dxa"/>
                </w:tcMar>
              </w:tcPr>
            </w:tcPrChange>
          </w:tcPr>
          <w:p w14:paraId="01F1E87A" w14:textId="77777777" w:rsidR="000C4317" w:rsidRPr="00510B90" w:rsidRDefault="000C4317" w:rsidP="008E58B2">
            <w:pPr>
              <w:keepNext/>
              <w:keepLines/>
              <w:spacing w:beforeLines="60" w:before="144" w:afterLines="60" w:after="144"/>
              <w:jc w:val="center"/>
              <w:rPr>
                <w:rFonts w:cs="Arial"/>
                <w:b/>
                <w:color w:val="333333"/>
                <w:lang w:eastAsia="en-GB"/>
              </w:rPr>
            </w:pPr>
            <w:r w:rsidRPr="00510B90">
              <w:rPr>
                <w:rFonts w:cs="Arial"/>
                <w:b/>
                <w:color w:val="333333"/>
                <w:lang w:eastAsia="en-GB"/>
              </w:rPr>
              <w:t>Q</w:t>
            </w:r>
          </w:p>
        </w:tc>
        <w:tc>
          <w:tcPr>
            <w:tcW w:w="1507" w:type="dxa"/>
            <w:shd w:val="clear" w:color="auto" w:fill="auto"/>
            <w:tcMar>
              <w:top w:w="0" w:type="dxa"/>
              <w:left w:w="108" w:type="dxa"/>
              <w:bottom w:w="0" w:type="dxa"/>
              <w:right w:w="108" w:type="dxa"/>
            </w:tcMar>
            <w:tcPrChange w:id="129" w:author="Dany Ghafari" w:date="2020-04-21T09:26:00Z">
              <w:tcPr>
                <w:tcW w:w="2126" w:type="dxa"/>
                <w:gridSpan w:val="2"/>
                <w:shd w:val="clear" w:color="auto" w:fill="auto"/>
                <w:tcMar>
                  <w:top w:w="0" w:type="dxa"/>
                  <w:left w:w="108" w:type="dxa"/>
                  <w:bottom w:w="0" w:type="dxa"/>
                  <w:right w:w="108" w:type="dxa"/>
                </w:tcMar>
              </w:tcPr>
            </w:tcPrChange>
          </w:tcPr>
          <w:p w14:paraId="387034D0" w14:textId="77777777" w:rsidR="000C4317" w:rsidRPr="00510B90" w:rsidRDefault="000C4317" w:rsidP="008E58B2">
            <w:pPr>
              <w:keepNext/>
              <w:keepLines/>
              <w:spacing w:beforeLines="60" w:before="144" w:afterLines="60" w:after="144"/>
              <w:jc w:val="center"/>
              <w:rPr>
                <w:rFonts w:cs="Arial"/>
                <w:color w:val="333333"/>
                <w:lang w:eastAsia="en-GB"/>
              </w:rPr>
            </w:pPr>
            <w:r w:rsidRPr="00510B90">
              <w:rPr>
                <w:rFonts w:cs="Arial"/>
                <w:color w:val="333333"/>
                <w:lang w:eastAsia="en-GB"/>
              </w:rPr>
              <w:t>Quarterly</w:t>
            </w:r>
          </w:p>
        </w:tc>
        <w:tc>
          <w:tcPr>
            <w:tcW w:w="4004" w:type="dxa"/>
            <w:shd w:val="clear" w:color="auto" w:fill="auto"/>
            <w:tcMar>
              <w:top w:w="0" w:type="dxa"/>
              <w:left w:w="108" w:type="dxa"/>
              <w:bottom w:w="0" w:type="dxa"/>
              <w:right w:w="108" w:type="dxa"/>
            </w:tcMar>
            <w:tcPrChange w:id="130" w:author="Dany Ghafari" w:date="2020-04-21T09:26:00Z">
              <w:tcPr>
                <w:tcW w:w="5648" w:type="dxa"/>
                <w:gridSpan w:val="2"/>
                <w:shd w:val="clear" w:color="auto" w:fill="auto"/>
                <w:tcMar>
                  <w:top w:w="0" w:type="dxa"/>
                  <w:left w:w="108" w:type="dxa"/>
                  <w:bottom w:w="0" w:type="dxa"/>
                  <w:right w:w="108" w:type="dxa"/>
                </w:tcMar>
              </w:tcPr>
            </w:tcPrChange>
          </w:tcPr>
          <w:p w14:paraId="43A6D4A6" w14:textId="77777777" w:rsidR="000C4317" w:rsidRPr="00510B90" w:rsidRDefault="000C4317" w:rsidP="008E58B2">
            <w:pPr>
              <w:keepNext/>
              <w:keepLines/>
              <w:spacing w:beforeLines="60" w:before="144" w:afterLines="60" w:after="144"/>
              <w:jc w:val="both"/>
              <w:rPr>
                <w:rFonts w:cs="Arial"/>
                <w:color w:val="333333"/>
                <w:lang w:eastAsia="en-GB"/>
              </w:rPr>
            </w:pPr>
            <w:r w:rsidRPr="00510B90">
              <w:rPr>
                <w:rFonts w:cs="Arial"/>
                <w:color w:val="333333"/>
                <w:lang w:eastAsia="en-GB"/>
              </w:rPr>
              <w:t>To be used for data collected or disseminated every quarter.</w:t>
            </w:r>
          </w:p>
        </w:tc>
        <w:tc>
          <w:tcPr>
            <w:tcW w:w="4004" w:type="dxa"/>
            <w:tcPrChange w:id="131" w:author="Dany Ghafari" w:date="2020-04-21T09:26:00Z">
              <w:tcPr>
                <w:tcW w:w="5648" w:type="dxa"/>
                <w:gridSpan w:val="2"/>
              </w:tcPr>
            </w:tcPrChange>
          </w:tcPr>
          <w:p w14:paraId="7238C0EA" w14:textId="77777777" w:rsidR="000C4317" w:rsidRPr="00510B90" w:rsidRDefault="000C4317" w:rsidP="008E58B2">
            <w:pPr>
              <w:keepNext/>
              <w:keepLines/>
              <w:spacing w:beforeLines="60" w:before="144" w:afterLines="60" w:after="144"/>
              <w:jc w:val="both"/>
              <w:rPr>
                <w:ins w:id="132" w:author="Dany Ghafari" w:date="2020-04-21T09:25:00Z"/>
                <w:rFonts w:cs="Arial"/>
                <w:color w:val="333333"/>
                <w:lang w:eastAsia="en-GB"/>
              </w:rPr>
            </w:pPr>
          </w:p>
        </w:tc>
      </w:tr>
      <w:tr w:rsidR="000C4317" w:rsidRPr="004B185A" w14:paraId="60421AB9" w14:textId="77777777" w:rsidTr="000C4317">
        <w:trPr>
          <w:cantSplit/>
          <w:trHeight w:val="496"/>
          <w:tblCellSpacing w:w="0" w:type="dxa"/>
          <w:trPrChange w:id="133" w:author="Dany Ghafari" w:date="2020-04-21T09:26:00Z">
            <w:trPr>
              <w:gridBefore w:val="1"/>
              <w:cantSplit/>
              <w:tblCellSpacing w:w="0" w:type="dxa"/>
            </w:trPr>
          </w:trPrChange>
        </w:trPr>
        <w:tc>
          <w:tcPr>
            <w:tcW w:w="703" w:type="dxa"/>
            <w:shd w:val="clear" w:color="auto" w:fill="CCCCCC"/>
            <w:tcMar>
              <w:top w:w="0" w:type="dxa"/>
              <w:left w:w="108" w:type="dxa"/>
              <w:bottom w:w="0" w:type="dxa"/>
              <w:right w:w="108" w:type="dxa"/>
            </w:tcMar>
            <w:tcPrChange w:id="134" w:author="Dany Ghafari" w:date="2020-04-21T09:26:00Z">
              <w:tcPr>
                <w:tcW w:w="993" w:type="dxa"/>
                <w:gridSpan w:val="2"/>
                <w:shd w:val="clear" w:color="auto" w:fill="CCCCCC"/>
                <w:tcMar>
                  <w:top w:w="0" w:type="dxa"/>
                  <w:left w:w="108" w:type="dxa"/>
                  <w:bottom w:w="0" w:type="dxa"/>
                  <w:right w:w="108" w:type="dxa"/>
                </w:tcMar>
              </w:tcPr>
            </w:tcPrChange>
          </w:tcPr>
          <w:p w14:paraId="6F8B76F4" w14:textId="77777777" w:rsidR="000C4317" w:rsidRPr="00510B90" w:rsidRDefault="000C4317" w:rsidP="008E58B2">
            <w:pPr>
              <w:keepNext/>
              <w:keepLines/>
              <w:spacing w:beforeLines="60" w:before="144" w:afterLines="60" w:after="144"/>
              <w:jc w:val="center"/>
              <w:rPr>
                <w:rFonts w:cs="Arial"/>
                <w:b/>
                <w:color w:val="333333"/>
                <w:lang w:eastAsia="en-GB"/>
              </w:rPr>
            </w:pPr>
            <w:r w:rsidRPr="00510B90">
              <w:rPr>
                <w:rFonts w:cs="Arial"/>
                <w:b/>
                <w:color w:val="333333"/>
                <w:lang w:eastAsia="en-GB"/>
              </w:rPr>
              <w:t>M</w:t>
            </w:r>
          </w:p>
        </w:tc>
        <w:tc>
          <w:tcPr>
            <w:tcW w:w="1507" w:type="dxa"/>
            <w:shd w:val="clear" w:color="auto" w:fill="auto"/>
            <w:tcMar>
              <w:top w:w="0" w:type="dxa"/>
              <w:left w:w="108" w:type="dxa"/>
              <w:bottom w:w="0" w:type="dxa"/>
              <w:right w:w="108" w:type="dxa"/>
            </w:tcMar>
            <w:tcPrChange w:id="135" w:author="Dany Ghafari" w:date="2020-04-21T09:26:00Z">
              <w:tcPr>
                <w:tcW w:w="2126" w:type="dxa"/>
                <w:gridSpan w:val="2"/>
                <w:shd w:val="clear" w:color="auto" w:fill="auto"/>
                <w:tcMar>
                  <w:top w:w="0" w:type="dxa"/>
                  <w:left w:w="108" w:type="dxa"/>
                  <w:bottom w:w="0" w:type="dxa"/>
                  <w:right w:w="108" w:type="dxa"/>
                </w:tcMar>
              </w:tcPr>
            </w:tcPrChange>
          </w:tcPr>
          <w:p w14:paraId="545F51B2" w14:textId="77777777" w:rsidR="000C4317" w:rsidRPr="00510B90" w:rsidRDefault="000C4317" w:rsidP="008E58B2">
            <w:pPr>
              <w:keepNext/>
              <w:keepLines/>
              <w:spacing w:beforeLines="60" w:before="144" w:afterLines="60" w:after="144"/>
              <w:jc w:val="center"/>
              <w:rPr>
                <w:rFonts w:cs="Arial"/>
                <w:color w:val="333333"/>
                <w:lang w:eastAsia="en-GB"/>
              </w:rPr>
            </w:pPr>
            <w:r w:rsidRPr="00510B90">
              <w:rPr>
                <w:rFonts w:cs="Arial"/>
                <w:color w:val="333333"/>
                <w:lang w:eastAsia="en-GB"/>
              </w:rPr>
              <w:t>Monthly</w:t>
            </w:r>
          </w:p>
        </w:tc>
        <w:tc>
          <w:tcPr>
            <w:tcW w:w="4004" w:type="dxa"/>
            <w:shd w:val="clear" w:color="auto" w:fill="auto"/>
            <w:tcMar>
              <w:top w:w="0" w:type="dxa"/>
              <w:left w:w="108" w:type="dxa"/>
              <w:bottom w:w="0" w:type="dxa"/>
              <w:right w:w="108" w:type="dxa"/>
            </w:tcMar>
            <w:tcPrChange w:id="136" w:author="Dany Ghafari" w:date="2020-04-21T09:26:00Z">
              <w:tcPr>
                <w:tcW w:w="5648" w:type="dxa"/>
                <w:gridSpan w:val="2"/>
                <w:shd w:val="clear" w:color="auto" w:fill="auto"/>
                <w:tcMar>
                  <w:top w:w="0" w:type="dxa"/>
                  <w:left w:w="108" w:type="dxa"/>
                  <w:bottom w:w="0" w:type="dxa"/>
                  <w:right w:w="108" w:type="dxa"/>
                </w:tcMar>
              </w:tcPr>
            </w:tcPrChange>
          </w:tcPr>
          <w:p w14:paraId="67CDF899" w14:textId="77777777" w:rsidR="000C4317" w:rsidRPr="00510B90" w:rsidRDefault="000C4317" w:rsidP="008E58B2">
            <w:pPr>
              <w:keepNext/>
              <w:keepLines/>
              <w:spacing w:beforeLines="60" w:before="144" w:afterLines="60" w:after="144"/>
              <w:jc w:val="both"/>
              <w:rPr>
                <w:rFonts w:cs="Arial"/>
                <w:color w:val="333333"/>
                <w:lang w:eastAsia="en-GB"/>
              </w:rPr>
            </w:pPr>
            <w:r w:rsidRPr="00510B90">
              <w:rPr>
                <w:rFonts w:cs="Arial"/>
                <w:color w:val="333333"/>
                <w:lang w:eastAsia="en-GB"/>
              </w:rPr>
              <w:t>To be used for data collected or disseminated every month.</w:t>
            </w:r>
          </w:p>
        </w:tc>
        <w:tc>
          <w:tcPr>
            <w:tcW w:w="4004" w:type="dxa"/>
            <w:tcPrChange w:id="137" w:author="Dany Ghafari" w:date="2020-04-21T09:26:00Z">
              <w:tcPr>
                <w:tcW w:w="5648" w:type="dxa"/>
                <w:gridSpan w:val="2"/>
              </w:tcPr>
            </w:tcPrChange>
          </w:tcPr>
          <w:p w14:paraId="63C6E4BD" w14:textId="77777777" w:rsidR="000C4317" w:rsidRPr="00510B90" w:rsidRDefault="000C4317">
            <w:pPr>
              <w:keepNext/>
              <w:keepLines/>
              <w:spacing w:beforeLines="60" w:before="144" w:afterLines="60" w:after="144"/>
              <w:jc w:val="center"/>
              <w:rPr>
                <w:rFonts w:cs="Arial"/>
                <w:color w:val="333333"/>
                <w:lang w:eastAsia="en-GB"/>
              </w:rPr>
              <w:pPrChange w:id="138" w:author="Dany Ghafari" w:date="2020-04-21T09:27:00Z">
                <w:pPr>
                  <w:keepNext/>
                  <w:keepLines/>
                  <w:spacing w:beforeLines="60" w:before="144" w:afterLines="60" w:after="144"/>
                  <w:jc w:val="both"/>
                </w:pPr>
              </w:pPrChange>
            </w:pPr>
            <w:ins w:id="139" w:author="Dany Ghafari" w:date="2020-04-21T09:27:00Z">
              <w:r w:rsidRPr="000C4317">
                <w:rPr>
                  <w:rFonts w:cs="Arial"/>
                  <w:color w:val="333333"/>
                  <w:lang w:eastAsia="en-GB"/>
                </w:rPr>
                <w:t>P1M</w:t>
              </w:r>
            </w:ins>
          </w:p>
        </w:tc>
      </w:tr>
      <w:tr w:rsidR="00C926C6" w:rsidRPr="004B185A" w14:paraId="76B5CBCB" w14:textId="77777777" w:rsidTr="000C4317">
        <w:trPr>
          <w:cantSplit/>
          <w:trHeight w:val="496"/>
          <w:tblCellSpacing w:w="0" w:type="dxa"/>
          <w:ins w:id="140" w:author="Dany Ghafari" w:date="2020-04-29T17:30:00Z"/>
        </w:trPr>
        <w:tc>
          <w:tcPr>
            <w:tcW w:w="703" w:type="dxa"/>
            <w:shd w:val="clear" w:color="auto" w:fill="CCCCCC"/>
            <w:tcMar>
              <w:top w:w="0" w:type="dxa"/>
              <w:left w:w="108" w:type="dxa"/>
              <w:bottom w:w="0" w:type="dxa"/>
              <w:right w:w="108" w:type="dxa"/>
            </w:tcMar>
          </w:tcPr>
          <w:p w14:paraId="2FAA24A2" w14:textId="1919AE80" w:rsidR="00C926C6" w:rsidRPr="00510B90" w:rsidRDefault="00C926C6" w:rsidP="008E58B2">
            <w:pPr>
              <w:keepNext/>
              <w:keepLines/>
              <w:spacing w:beforeLines="60" w:before="144" w:afterLines="60" w:after="144"/>
              <w:jc w:val="center"/>
              <w:rPr>
                <w:ins w:id="141" w:author="Dany Ghafari" w:date="2020-04-29T17:30:00Z"/>
                <w:rFonts w:cs="Arial"/>
                <w:b/>
                <w:color w:val="333333"/>
                <w:lang w:eastAsia="en-GB"/>
              </w:rPr>
            </w:pPr>
            <w:ins w:id="142" w:author="Dany Ghafari" w:date="2020-04-29T17:30:00Z">
              <w:r>
                <w:rPr>
                  <w:rFonts w:cs="Arial"/>
                  <w:b/>
                  <w:color w:val="333333"/>
                  <w:lang w:eastAsia="en-GB"/>
                </w:rPr>
                <w:t>M2</w:t>
              </w:r>
            </w:ins>
          </w:p>
        </w:tc>
        <w:tc>
          <w:tcPr>
            <w:tcW w:w="1507" w:type="dxa"/>
            <w:shd w:val="clear" w:color="auto" w:fill="auto"/>
            <w:tcMar>
              <w:top w:w="0" w:type="dxa"/>
              <w:left w:w="108" w:type="dxa"/>
              <w:bottom w:w="0" w:type="dxa"/>
              <w:right w:w="108" w:type="dxa"/>
            </w:tcMar>
          </w:tcPr>
          <w:p w14:paraId="2D4C1D50" w14:textId="784D629A" w:rsidR="00C926C6" w:rsidRPr="00510B90" w:rsidRDefault="00C926C6" w:rsidP="008E58B2">
            <w:pPr>
              <w:keepNext/>
              <w:keepLines/>
              <w:spacing w:beforeLines="60" w:before="144" w:afterLines="60" w:after="144"/>
              <w:jc w:val="center"/>
              <w:rPr>
                <w:ins w:id="143" w:author="Dany Ghafari" w:date="2020-04-29T17:30:00Z"/>
                <w:rFonts w:cs="Arial"/>
                <w:color w:val="333333"/>
                <w:lang w:eastAsia="en-GB"/>
              </w:rPr>
            </w:pPr>
            <w:ins w:id="144" w:author="Dany Ghafari" w:date="2020-04-29T17:31:00Z">
              <w:r w:rsidRPr="00C926C6">
                <w:rPr>
                  <w:rFonts w:cs="Arial"/>
                  <w:color w:val="333333"/>
                  <w:lang w:eastAsia="en-GB"/>
                </w:rPr>
                <w:t>Bimonthly</w:t>
              </w:r>
            </w:ins>
          </w:p>
        </w:tc>
        <w:tc>
          <w:tcPr>
            <w:tcW w:w="4004" w:type="dxa"/>
            <w:shd w:val="clear" w:color="auto" w:fill="auto"/>
            <w:tcMar>
              <w:top w:w="0" w:type="dxa"/>
              <w:left w:w="108" w:type="dxa"/>
              <w:bottom w:w="0" w:type="dxa"/>
              <w:right w:w="108" w:type="dxa"/>
            </w:tcMar>
          </w:tcPr>
          <w:p w14:paraId="5C0D6452" w14:textId="427CC412" w:rsidR="00C926C6" w:rsidRPr="00510B90" w:rsidRDefault="00C926C6" w:rsidP="008E58B2">
            <w:pPr>
              <w:keepNext/>
              <w:keepLines/>
              <w:spacing w:beforeLines="60" w:before="144" w:afterLines="60" w:after="144"/>
              <w:jc w:val="both"/>
              <w:rPr>
                <w:ins w:id="145" w:author="Dany Ghafari" w:date="2020-04-29T17:30:00Z"/>
                <w:rFonts w:cs="Arial"/>
                <w:color w:val="333333"/>
                <w:lang w:eastAsia="en-GB"/>
              </w:rPr>
            </w:pPr>
            <w:ins w:id="146" w:author="Dany Ghafari" w:date="2020-04-29T17:31:00Z">
              <w:r w:rsidRPr="00C926C6">
                <w:rPr>
                  <w:rFonts w:cs="Arial"/>
                  <w:color w:val="333333"/>
                  <w:lang w:eastAsia="en-GB"/>
                </w:rPr>
                <w:t>To be used for data collected or disseminated every two months</w:t>
              </w:r>
            </w:ins>
          </w:p>
        </w:tc>
        <w:tc>
          <w:tcPr>
            <w:tcW w:w="4004" w:type="dxa"/>
          </w:tcPr>
          <w:p w14:paraId="08CE8AF7" w14:textId="1EE8973C" w:rsidR="00C926C6" w:rsidRPr="000C4317" w:rsidRDefault="00C926C6">
            <w:pPr>
              <w:keepNext/>
              <w:keepLines/>
              <w:spacing w:beforeLines="60" w:before="144" w:afterLines="60" w:after="144"/>
              <w:jc w:val="center"/>
              <w:rPr>
                <w:ins w:id="147" w:author="Dany Ghafari" w:date="2020-04-29T17:30:00Z"/>
                <w:rFonts w:cs="Arial"/>
                <w:color w:val="333333"/>
                <w:lang w:eastAsia="en-GB"/>
              </w:rPr>
            </w:pPr>
            <w:ins w:id="148" w:author="Dany Ghafari" w:date="2020-04-29T17:32:00Z">
              <w:r w:rsidRPr="00C926C6">
                <w:rPr>
                  <w:rFonts w:cs="Arial"/>
                  <w:color w:val="333333"/>
                  <w:lang w:eastAsia="en-GB"/>
                </w:rPr>
                <w:t>P2M</w:t>
              </w:r>
            </w:ins>
          </w:p>
        </w:tc>
      </w:tr>
      <w:tr w:rsidR="00C926C6" w:rsidRPr="004B185A" w14:paraId="66E866BF" w14:textId="77777777" w:rsidTr="000C4317">
        <w:trPr>
          <w:cantSplit/>
          <w:trHeight w:val="496"/>
          <w:tblCellSpacing w:w="0" w:type="dxa"/>
          <w:ins w:id="149" w:author="Dany Ghafari" w:date="2020-04-29T17:30:00Z"/>
        </w:trPr>
        <w:tc>
          <w:tcPr>
            <w:tcW w:w="703" w:type="dxa"/>
            <w:shd w:val="clear" w:color="auto" w:fill="CCCCCC"/>
            <w:tcMar>
              <w:top w:w="0" w:type="dxa"/>
              <w:left w:w="108" w:type="dxa"/>
              <w:bottom w:w="0" w:type="dxa"/>
              <w:right w:w="108" w:type="dxa"/>
            </w:tcMar>
          </w:tcPr>
          <w:p w14:paraId="4A0A7F18" w14:textId="0E59CBB1" w:rsidR="00C926C6" w:rsidRPr="00510B90" w:rsidRDefault="00C926C6" w:rsidP="008E58B2">
            <w:pPr>
              <w:keepNext/>
              <w:keepLines/>
              <w:spacing w:beforeLines="60" w:before="144" w:afterLines="60" w:after="144"/>
              <w:jc w:val="center"/>
              <w:rPr>
                <w:ins w:id="150" w:author="Dany Ghafari" w:date="2020-04-29T17:30:00Z"/>
                <w:rFonts w:cs="Arial"/>
                <w:b/>
                <w:color w:val="333333"/>
                <w:lang w:eastAsia="en-GB"/>
              </w:rPr>
            </w:pPr>
            <w:ins w:id="151" w:author="Dany Ghafari" w:date="2020-04-29T17:30:00Z">
              <w:r>
                <w:rPr>
                  <w:rFonts w:cs="Arial"/>
                  <w:b/>
                  <w:color w:val="333333"/>
                  <w:lang w:eastAsia="en-GB"/>
                </w:rPr>
                <w:t>M_2</w:t>
              </w:r>
            </w:ins>
          </w:p>
        </w:tc>
        <w:tc>
          <w:tcPr>
            <w:tcW w:w="1507" w:type="dxa"/>
            <w:shd w:val="clear" w:color="auto" w:fill="auto"/>
            <w:tcMar>
              <w:top w:w="0" w:type="dxa"/>
              <w:left w:w="108" w:type="dxa"/>
              <w:bottom w:w="0" w:type="dxa"/>
              <w:right w:w="108" w:type="dxa"/>
            </w:tcMar>
          </w:tcPr>
          <w:p w14:paraId="0FBAAA04" w14:textId="3412AF95" w:rsidR="00C926C6" w:rsidRPr="00510B90" w:rsidRDefault="00C926C6" w:rsidP="008E58B2">
            <w:pPr>
              <w:keepNext/>
              <w:keepLines/>
              <w:spacing w:beforeLines="60" w:before="144" w:afterLines="60" w:after="144"/>
              <w:jc w:val="center"/>
              <w:rPr>
                <w:ins w:id="152" w:author="Dany Ghafari" w:date="2020-04-29T17:30:00Z"/>
                <w:rFonts w:cs="Arial"/>
                <w:color w:val="333333"/>
                <w:lang w:eastAsia="en-GB"/>
              </w:rPr>
            </w:pPr>
            <w:proofErr w:type="spellStart"/>
            <w:ins w:id="153" w:author="Dany Ghafari" w:date="2020-04-29T17:31:00Z">
              <w:r w:rsidRPr="00C926C6">
                <w:rPr>
                  <w:rFonts w:cs="Arial"/>
                  <w:color w:val="333333"/>
                  <w:lang w:eastAsia="en-GB"/>
                </w:rPr>
                <w:t>Semimonthly</w:t>
              </w:r>
            </w:ins>
            <w:proofErr w:type="spellEnd"/>
          </w:p>
        </w:tc>
        <w:tc>
          <w:tcPr>
            <w:tcW w:w="4004" w:type="dxa"/>
            <w:shd w:val="clear" w:color="auto" w:fill="auto"/>
            <w:tcMar>
              <w:top w:w="0" w:type="dxa"/>
              <w:left w:w="108" w:type="dxa"/>
              <w:bottom w:w="0" w:type="dxa"/>
              <w:right w:w="108" w:type="dxa"/>
            </w:tcMar>
          </w:tcPr>
          <w:p w14:paraId="07191D52" w14:textId="00E88450" w:rsidR="00C926C6" w:rsidRPr="00510B90" w:rsidRDefault="00C926C6" w:rsidP="00C926C6">
            <w:pPr>
              <w:keepNext/>
              <w:keepLines/>
              <w:tabs>
                <w:tab w:val="left" w:pos="2715"/>
              </w:tabs>
              <w:spacing w:beforeLines="60" w:before="144" w:afterLines="60" w:after="144"/>
              <w:jc w:val="both"/>
              <w:rPr>
                <w:ins w:id="154" w:author="Dany Ghafari" w:date="2020-04-29T17:30:00Z"/>
                <w:rFonts w:cs="Arial"/>
                <w:color w:val="333333"/>
                <w:lang w:eastAsia="en-GB"/>
              </w:rPr>
              <w:pPrChange w:id="155" w:author="Dany Ghafari" w:date="2020-04-29T17:31:00Z">
                <w:pPr>
                  <w:keepNext/>
                  <w:keepLines/>
                  <w:spacing w:beforeLines="60" w:before="144" w:afterLines="60" w:after="144"/>
                  <w:jc w:val="both"/>
                </w:pPr>
              </w:pPrChange>
            </w:pPr>
            <w:ins w:id="156" w:author="Dany Ghafari" w:date="2020-04-29T17:31:00Z">
              <w:r w:rsidRPr="00C926C6">
                <w:rPr>
                  <w:rFonts w:cs="Arial"/>
                  <w:color w:val="333333"/>
                  <w:lang w:eastAsia="en-GB"/>
                </w:rPr>
                <w:t>To be used for data collected or disseminated twice a month</w:t>
              </w:r>
            </w:ins>
          </w:p>
        </w:tc>
        <w:tc>
          <w:tcPr>
            <w:tcW w:w="4004" w:type="dxa"/>
          </w:tcPr>
          <w:p w14:paraId="6986794D" w14:textId="1B4D0E9B" w:rsidR="00C926C6" w:rsidRPr="000C4317" w:rsidRDefault="00C926C6">
            <w:pPr>
              <w:keepNext/>
              <w:keepLines/>
              <w:spacing w:beforeLines="60" w:before="144" w:afterLines="60" w:after="144"/>
              <w:jc w:val="center"/>
              <w:rPr>
                <w:ins w:id="157" w:author="Dany Ghafari" w:date="2020-04-29T17:30:00Z"/>
                <w:rFonts w:cs="Arial"/>
                <w:color w:val="333333"/>
                <w:lang w:eastAsia="en-GB"/>
              </w:rPr>
            </w:pPr>
            <w:ins w:id="158" w:author="Dany Ghafari" w:date="2020-04-29T17:32:00Z">
              <w:r w:rsidRPr="00C926C6">
                <w:rPr>
                  <w:rFonts w:cs="Arial"/>
                  <w:color w:val="333333"/>
                  <w:lang w:eastAsia="en-GB"/>
                </w:rPr>
                <w:t>P0.5M</w:t>
              </w:r>
            </w:ins>
          </w:p>
        </w:tc>
      </w:tr>
      <w:tr w:rsidR="00C926C6" w:rsidRPr="004B185A" w14:paraId="19973CEA" w14:textId="77777777" w:rsidTr="000C4317">
        <w:trPr>
          <w:cantSplit/>
          <w:trHeight w:val="496"/>
          <w:tblCellSpacing w:w="0" w:type="dxa"/>
          <w:ins w:id="159" w:author="Dany Ghafari" w:date="2020-04-29T17:30:00Z"/>
        </w:trPr>
        <w:tc>
          <w:tcPr>
            <w:tcW w:w="703" w:type="dxa"/>
            <w:shd w:val="clear" w:color="auto" w:fill="CCCCCC"/>
            <w:tcMar>
              <w:top w:w="0" w:type="dxa"/>
              <w:left w:w="108" w:type="dxa"/>
              <w:bottom w:w="0" w:type="dxa"/>
              <w:right w:w="108" w:type="dxa"/>
            </w:tcMar>
          </w:tcPr>
          <w:p w14:paraId="79A1F40D" w14:textId="2B455EAA" w:rsidR="00C926C6" w:rsidRPr="00510B90" w:rsidRDefault="00C926C6" w:rsidP="008E58B2">
            <w:pPr>
              <w:keepNext/>
              <w:keepLines/>
              <w:spacing w:beforeLines="60" w:before="144" w:afterLines="60" w:after="144"/>
              <w:jc w:val="center"/>
              <w:rPr>
                <w:ins w:id="160" w:author="Dany Ghafari" w:date="2020-04-29T17:30:00Z"/>
                <w:rFonts w:cs="Arial"/>
                <w:b/>
                <w:color w:val="333333"/>
                <w:lang w:eastAsia="en-GB"/>
              </w:rPr>
            </w:pPr>
            <w:ins w:id="161" w:author="Dany Ghafari" w:date="2020-04-29T17:30:00Z">
              <w:r>
                <w:rPr>
                  <w:rFonts w:cs="Arial"/>
                  <w:b/>
                  <w:color w:val="333333"/>
                  <w:lang w:eastAsia="en-GB"/>
                </w:rPr>
                <w:lastRenderedPageBreak/>
                <w:t>M_3</w:t>
              </w:r>
            </w:ins>
          </w:p>
        </w:tc>
        <w:tc>
          <w:tcPr>
            <w:tcW w:w="1507" w:type="dxa"/>
            <w:shd w:val="clear" w:color="auto" w:fill="auto"/>
            <w:tcMar>
              <w:top w:w="0" w:type="dxa"/>
              <w:left w:w="108" w:type="dxa"/>
              <w:bottom w:w="0" w:type="dxa"/>
              <w:right w:w="108" w:type="dxa"/>
            </w:tcMar>
          </w:tcPr>
          <w:p w14:paraId="551CA190" w14:textId="7DC2A790" w:rsidR="00C926C6" w:rsidRPr="00510B90" w:rsidRDefault="00C926C6" w:rsidP="008E58B2">
            <w:pPr>
              <w:keepNext/>
              <w:keepLines/>
              <w:spacing w:beforeLines="60" w:before="144" w:afterLines="60" w:after="144"/>
              <w:jc w:val="center"/>
              <w:rPr>
                <w:ins w:id="162" w:author="Dany Ghafari" w:date="2020-04-29T17:30:00Z"/>
                <w:rFonts w:cs="Arial"/>
                <w:color w:val="333333"/>
                <w:lang w:eastAsia="en-GB"/>
              </w:rPr>
            </w:pPr>
            <w:ins w:id="163" w:author="Dany Ghafari" w:date="2020-04-29T17:31:00Z">
              <w:r w:rsidRPr="00C926C6">
                <w:rPr>
                  <w:rFonts w:cs="Arial"/>
                  <w:color w:val="333333"/>
                  <w:lang w:eastAsia="en-GB"/>
                </w:rPr>
                <w:t>Three times a month</w:t>
              </w:r>
            </w:ins>
          </w:p>
        </w:tc>
        <w:tc>
          <w:tcPr>
            <w:tcW w:w="4004" w:type="dxa"/>
            <w:shd w:val="clear" w:color="auto" w:fill="auto"/>
            <w:tcMar>
              <w:top w:w="0" w:type="dxa"/>
              <w:left w:w="108" w:type="dxa"/>
              <w:bottom w:w="0" w:type="dxa"/>
              <w:right w:w="108" w:type="dxa"/>
            </w:tcMar>
          </w:tcPr>
          <w:p w14:paraId="466F017B" w14:textId="4EDA275A" w:rsidR="00C926C6" w:rsidRPr="00510B90" w:rsidRDefault="00C926C6" w:rsidP="008E58B2">
            <w:pPr>
              <w:keepNext/>
              <w:keepLines/>
              <w:spacing w:beforeLines="60" w:before="144" w:afterLines="60" w:after="144"/>
              <w:jc w:val="both"/>
              <w:rPr>
                <w:ins w:id="164" w:author="Dany Ghafari" w:date="2020-04-29T17:30:00Z"/>
                <w:rFonts w:cs="Arial"/>
                <w:color w:val="333333"/>
                <w:lang w:eastAsia="en-GB"/>
              </w:rPr>
            </w:pPr>
            <w:ins w:id="165" w:author="Dany Ghafari" w:date="2020-04-29T17:31:00Z">
              <w:r w:rsidRPr="00C926C6">
                <w:rPr>
                  <w:rFonts w:cs="Arial"/>
                  <w:color w:val="333333"/>
                  <w:lang w:eastAsia="en-GB"/>
                </w:rPr>
                <w:t>To be used for data collected or disseminated three times a month</w:t>
              </w:r>
            </w:ins>
          </w:p>
        </w:tc>
        <w:tc>
          <w:tcPr>
            <w:tcW w:w="4004" w:type="dxa"/>
          </w:tcPr>
          <w:p w14:paraId="2B98A24D" w14:textId="77777777" w:rsidR="00C926C6" w:rsidRPr="000C4317" w:rsidRDefault="00C926C6">
            <w:pPr>
              <w:keepNext/>
              <w:keepLines/>
              <w:spacing w:beforeLines="60" w:before="144" w:afterLines="60" w:after="144"/>
              <w:jc w:val="center"/>
              <w:rPr>
                <w:ins w:id="166" w:author="Dany Ghafari" w:date="2020-04-29T17:30:00Z"/>
                <w:rFonts w:cs="Arial"/>
                <w:color w:val="333333"/>
                <w:lang w:eastAsia="en-GB"/>
              </w:rPr>
            </w:pPr>
          </w:p>
        </w:tc>
      </w:tr>
      <w:tr w:rsidR="000C4317" w:rsidRPr="004B185A" w14:paraId="45A3E4C2" w14:textId="77777777" w:rsidTr="000C4317">
        <w:trPr>
          <w:cantSplit/>
          <w:trHeight w:val="496"/>
          <w:tblCellSpacing w:w="0" w:type="dxa"/>
          <w:trPrChange w:id="167" w:author="Dany Ghafari" w:date="2020-04-21T09:26:00Z">
            <w:trPr>
              <w:gridBefore w:val="1"/>
              <w:cantSplit/>
              <w:tblCellSpacing w:w="0" w:type="dxa"/>
            </w:trPr>
          </w:trPrChange>
        </w:trPr>
        <w:tc>
          <w:tcPr>
            <w:tcW w:w="703" w:type="dxa"/>
            <w:shd w:val="clear" w:color="auto" w:fill="CCCCCC"/>
            <w:tcMar>
              <w:top w:w="0" w:type="dxa"/>
              <w:left w:w="108" w:type="dxa"/>
              <w:bottom w:w="0" w:type="dxa"/>
              <w:right w:w="108" w:type="dxa"/>
            </w:tcMar>
            <w:tcPrChange w:id="168" w:author="Dany Ghafari" w:date="2020-04-21T09:26:00Z">
              <w:tcPr>
                <w:tcW w:w="993" w:type="dxa"/>
                <w:gridSpan w:val="2"/>
                <w:shd w:val="clear" w:color="auto" w:fill="CCCCCC"/>
                <w:tcMar>
                  <w:top w:w="0" w:type="dxa"/>
                  <w:left w:w="108" w:type="dxa"/>
                  <w:bottom w:w="0" w:type="dxa"/>
                  <w:right w:w="108" w:type="dxa"/>
                </w:tcMar>
              </w:tcPr>
            </w:tcPrChange>
          </w:tcPr>
          <w:p w14:paraId="630812E8" w14:textId="77777777" w:rsidR="000C4317" w:rsidRPr="00510B90" w:rsidRDefault="000C4317" w:rsidP="008E58B2">
            <w:pPr>
              <w:keepNext/>
              <w:keepLines/>
              <w:spacing w:beforeLines="60" w:before="144" w:afterLines="60" w:after="144"/>
              <w:jc w:val="center"/>
              <w:rPr>
                <w:rFonts w:cs="Arial"/>
                <w:b/>
                <w:color w:val="333333"/>
                <w:lang w:eastAsia="en-GB"/>
              </w:rPr>
            </w:pPr>
            <w:r w:rsidRPr="00510B90">
              <w:rPr>
                <w:rFonts w:cs="Arial"/>
                <w:b/>
                <w:color w:val="333333"/>
                <w:lang w:eastAsia="en-GB"/>
              </w:rPr>
              <w:t>W</w:t>
            </w:r>
          </w:p>
        </w:tc>
        <w:tc>
          <w:tcPr>
            <w:tcW w:w="1507" w:type="dxa"/>
            <w:shd w:val="clear" w:color="auto" w:fill="auto"/>
            <w:tcMar>
              <w:top w:w="0" w:type="dxa"/>
              <w:left w:w="108" w:type="dxa"/>
              <w:bottom w:w="0" w:type="dxa"/>
              <w:right w:w="108" w:type="dxa"/>
            </w:tcMar>
            <w:tcPrChange w:id="169" w:author="Dany Ghafari" w:date="2020-04-21T09:26:00Z">
              <w:tcPr>
                <w:tcW w:w="2126" w:type="dxa"/>
                <w:gridSpan w:val="2"/>
                <w:shd w:val="clear" w:color="auto" w:fill="auto"/>
                <w:tcMar>
                  <w:top w:w="0" w:type="dxa"/>
                  <w:left w:w="108" w:type="dxa"/>
                  <w:bottom w:w="0" w:type="dxa"/>
                  <w:right w:w="108" w:type="dxa"/>
                </w:tcMar>
              </w:tcPr>
            </w:tcPrChange>
          </w:tcPr>
          <w:p w14:paraId="47CA371B" w14:textId="77777777" w:rsidR="000C4317" w:rsidRPr="00510B90" w:rsidRDefault="000C4317" w:rsidP="008E58B2">
            <w:pPr>
              <w:keepNext/>
              <w:keepLines/>
              <w:spacing w:beforeLines="60" w:before="144" w:afterLines="60" w:after="144"/>
              <w:jc w:val="center"/>
              <w:rPr>
                <w:rFonts w:cs="Arial"/>
                <w:color w:val="333333"/>
                <w:lang w:eastAsia="en-GB"/>
              </w:rPr>
            </w:pPr>
            <w:r w:rsidRPr="00510B90">
              <w:rPr>
                <w:rFonts w:cs="Arial"/>
                <w:color w:val="333333"/>
                <w:lang w:eastAsia="en-GB"/>
              </w:rPr>
              <w:t>Weekly</w:t>
            </w:r>
          </w:p>
        </w:tc>
        <w:tc>
          <w:tcPr>
            <w:tcW w:w="4004" w:type="dxa"/>
            <w:shd w:val="clear" w:color="auto" w:fill="auto"/>
            <w:tcMar>
              <w:top w:w="0" w:type="dxa"/>
              <w:left w:w="108" w:type="dxa"/>
              <w:bottom w:w="0" w:type="dxa"/>
              <w:right w:w="108" w:type="dxa"/>
            </w:tcMar>
            <w:tcPrChange w:id="170" w:author="Dany Ghafari" w:date="2020-04-21T09:26:00Z">
              <w:tcPr>
                <w:tcW w:w="5648" w:type="dxa"/>
                <w:gridSpan w:val="2"/>
                <w:shd w:val="clear" w:color="auto" w:fill="auto"/>
                <w:tcMar>
                  <w:top w:w="0" w:type="dxa"/>
                  <w:left w:w="108" w:type="dxa"/>
                  <w:bottom w:w="0" w:type="dxa"/>
                  <w:right w:w="108" w:type="dxa"/>
                </w:tcMar>
              </w:tcPr>
            </w:tcPrChange>
          </w:tcPr>
          <w:p w14:paraId="33B0E512" w14:textId="77777777" w:rsidR="000C4317" w:rsidRPr="00510B90" w:rsidRDefault="000C4317" w:rsidP="008E58B2">
            <w:pPr>
              <w:keepNext/>
              <w:keepLines/>
              <w:spacing w:beforeLines="60" w:before="144" w:afterLines="60" w:after="144"/>
              <w:jc w:val="both"/>
              <w:rPr>
                <w:rFonts w:cs="Arial"/>
                <w:color w:val="333333"/>
                <w:lang w:eastAsia="en-GB"/>
              </w:rPr>
            </w:pPr>
            <w:r w:rsidRPr="00510B90">
              <w:rPr>
                <w:rFonts w:cs="Arial"/>
                <w:color w:val="333333"/>
                <w:lang w:eastAsia="en-GB"/>
              </w:rPr>
              <w:t>To be used for data collected or disseminated every week.</w:t>
            </w:r>
          </w:p>
        </w:tc>
        <w:tc>
          <w:tcPr>
            <w:tcW w:w="4004" w:type="dxa"/>
            <w:tcPrChange w:id="171" w:author="Dany Ghafari" w:date="2020-04-21T09:26:00Z">
              <w:tcPr>
                <w:tcW w:w="5648" w:type="dxa"/>
                <w:gridSpan w:val="2"/>
              </w:tcPr>
            </w:tcPrChange>
          </w:tcPr>
          <w:p w14:paraId="2450AA59" w14:textId="77777777" w:rsidR="000C4317" w:rsidRPr="00510B90" w:rsidRDefault="000C4317">
            <w:pPr>
              <w:keepNext/>
              <w:keepLines/>
              <w:spacing w:beforeLines="60" w:before="144" w:afterLines="60" w:after="144"/>
              <w:jc w:val="center"/>
              <w:rPr>
                <w:ins w:id="172" w:author="Dany Ghafari" w:date="2020-04-21T09:25:00Z"/>
                <w:rFonts w:cs="Arial"/>
                <w:color w:val="333333"/>
                <w:lang w:eastAsia="en-GB"/>
              </w:rPr>
              <w:pPrChange w:id="173" w:author="Dany Ghafari" w:date="2020-04-21T09:27:00Z">
                <w:pPr>
                  <w:keepNext/>
                  <w:keepLines/>
                  <w:spacing w:beforeLines="60" w:before="144" w:afterLines="60" w:after="144"/>
                  <w:jc w:val="both"/>
                </w:pPr>
              </w:pPrChange>
            </w:pPr>
            <w:ins w:id="174" w:author="Dany Ghafari" w:date="2020-04-21T09:27:00Z">
              <w:r w:rsidRPr="000C4317">
                <w:rPr>
                  <w:rFonts w:cs="Arial"/>
                  <w:color w:val="333333"/>
                  <w:lang w:eastAsia="en-GB"/>
                </w:rPr>
                <w:t>P1W</w:t>
              </w:r>
            </w:ins>
          </w:p>
        </w:tc>
      </w:tr>
      <w:tr w:rsidR="00C926C6" w:rsidRPr="004B185A" w14:paraId="6492C48D" w14:textId="77777777" w:rsidTr="000C4317">
        <w:trPr>
          <w:cantSplit/>
          <w:trHeight w:val="496"/>
          <w:tblCellSpacing w:w="0" w:type="dxa"/>
          <w:ins w:id="175" w:author="Dany Ghafari" w:date="2020-04-29T17:32:00Z"/>
        </w:trPr>
        <w:tc>
          <w:tcPr>
            <w:tcW w:w="703" w:type="dxa"/>
            <w:shd w:val="clear" w:color="auto" w:fill="CCCCCC"/>
            <w:tcMar>
              <w:top w:w="0" w:type="dxa"/>
              <w:left w:w="108" w:type="dxa"/>
              <w:bottom w:w="0" w:type="dxa"/>
              <w:right w:w="108" w:type="dxa"/>
            </w:tcMar>
          </w:tcPr>
          <w:p w14:paraId="64D581D1" w14:textId="766A416E" w:rsidR="00C926C6" w:rsidRPr="00510B90" w:rsidRDefault="00C926C6" w:rsidP="008E58B2">
            <w:pPr>
              <w:keepNext/>
              <w:keepLines/>
              <w:spacing w:beforeLines="60" w:before="144" w:afterLines="60" w:after="144"/>
              <w:jc w:val="center"/>
              <w:rPr>
                <w:ins w:id="176" w:author="Dany Ghafari" w:date="2020-04-29T17:32:00Z"/>
                <w:rFonts w:cs="Arial"/>
                <w:b/>
                <w:color w:val="333333"/>
                <w:lang w:eastAsia="en-GB"/>
              </w:rPr>
            </w:pPr>
            <w:ins w:id="177" w:author="Dany Ghafari" w:date="2020-04-29T17:32:00Z">
              <w:r>
                <w:rPr>
                  <w:rFonts w:cs="Arial"/>
                  <w:b/>
                  <w:color w:val="333333"/>
                  <w:lang w:eastAsia="en-GB"/>
                </w:rPr>
                <w:t>W2</w:t>
              </w:r>
            </w:ins>
          </w:p>
        </w:tc>
        <w:tc>
          <w:tcPr>
            <w:tcW w:w="1507" w:type="dxa"/>
            <w:shd w:val="clear" w:color="auto" w:fill="auto"/>
            <w:tcMar>
              <w:top w:w="0" w:type="dxa"/>
              <w:left w:w="108" w:type="dxa"/>
              <w:bottom w:w="0" w:type="dxa"/>
              <w:right w:w="108" w:type="dxa"/>
            </w:tcMar>
          </w:tcPr>
          <w:p w14:paraId="6DE2254F" w14:textId="1FF7BF62" w:rsidR="00C926C6" w:rsidRPr="00510B90" w:rsidRDefault="00C7568E" w:rsidP="008E58B2">
            <w:pPr>
              <w:keepNext/>
              <w:keepLines/>
              <w:spacing w:beforeLines="60" w:before="144" w:afterLines="60" w:after="144"/>
              <w:jc w:val="center"/>
              <w:rPr>
                <w:ins w:id="178" w:author="Dany Ghafari" w:date="2020-04-29T17:32:00Z"/>
                <w:rFonts w:cs="Arial"/>
                <w:color w:val="333333"/>
                <w:lang w:eastAsia="en-GB"/>
              </w:rPr>
            </w:pPr>
            <w:ins w:id="179" w:author="Dany Ghafari" w:date="2020-04-29T17:33:00Z">
              <w:r w:rsidRPr="00C7568E">
                <w:rPr>
                  <w:rFonts w:cs="Arial"/>
                  <w:color w:val="333333"/>
                  <w:lang w:eastAsia="en-GB"/>
                </w:rPr>
                <w:t>Biweekly</w:t>
              </w:r>
            </w:ins>
          </w:p>
        </w:tc>
        <w:tc>
          <w:tcPr>
            <w:tcW w:w="4004" w:type="dxa"/>
            <w:shd w:val="clear" w:color="auto" w:fill="auto"/>
            <w:tcMar>
              <w:top w:w="0" w:type="dxa"/>
              <w:left w:w="108" w:type="dxa"/>
              <w:bottom w:w="0" w:type="dxa"/>
              <w:right w:w="108" w:type="dxa"/>
            </w:tcMar>
          </w:tcPr>
          <w:p w14:paraId="17BE479B" w14:textId="434E4911" w:rsidR="00C926C6" w:rsidRPr="00510B90" w:rsidRDefault="00C7568E" w:rsidP="008E58B2">
            <w:pPr>
              <w:keepNext/>
              <w:keepLines/>
              <w:spacing w:beforeLines="60" w:before="144" w:afterLines="60" w:after="144"/>
              <w:jc w:val="both"/>
              <w:rPr>
                <w:ins w:id="180" w:author="Dany Ghafari" w:date="2020-04-29T17:32:00Z"/>
                <w:rFonts w:cs="Arial"/>
                <w:color w:val="333333"/>
                <w:lang w:eastAsia="en-GB"/>
              </w:rPr>
            </w:pPr>
            <w:ins w:id="181" w:author="Dany Ghafari" w:date="2020-04-29T17:33:00Z">
              <w:r w:rsidRPr="00C7568E">
                <w:rPr>
                  <w:rFonts w:cs="Arial"/>
                  <w:color w:val="333333"/>
                  <w:lang w:eastAsia="en-GB"/>
                </w:rPr>
                <w:t>To be used for data collected or disseminated every two weeks</w:t>
              </w:r>
            </w:ins>
          </w:p>
        </w:tc>
        <w:tc>
          <w:tcPr>
            <w:tcW w:w="4004" w:type="dxa"/>
          </w:tcPr>
          <w:p w14:paraId="79CDBB2E" w14:textId="5475892F" w:rsidR="00C926C6" w:rsidRPr="000C4317" w:rsidRDefault="00C7568E">
            <w:pPr>
              <w:keepNext/>
              <w:keepLines/>
              <w:spacing w:beforeLines="60" w:before="144" w:afterLines="60" w:after="144"/>
              <w:jc w:val="center"/>
              <w:rPr>
                <w:ins w:id="182" w:author="Dany Ghafari" w:date="2020-04-29T17:32:00Z"/>
                <w:rFonts w:cs="Arial"/>
                <w:color w:val="333333"/>
                <w:lang w:eastAsia="en-GB"/>
              </w:rPr>
            </w:pPr>
            <w:ins w:id="183" w:author="Dany Ghafari" w:date="2020-04-29T17:34:00Z">
              <w:r w:rsidRPr="00C7568E">
                <w:rPr>
                  <w:rFonts w:cs="Arial"/>
                  <w:color w:val="333333"/>
                  <w:lang w:eastAsia="en-GB"/>
                </w:rPr>
                <w:t>P2W</w:t>
              </w:r>
            </w:ins>
          </w:p>
        </w:tc>
      </w:tr>
      <w:tr w:rsidR="00C926C6" w:rsidRPr="004B185A" w14:paraId="14F47A1E" w14:textId="77777777" w:rsidTr="000C4317">
        <w:trPr>
          <w:cantSplit/>
          <w:trHeight w:val="496"/>
          <w:tblCellSpacing w:w="0" w:type="dxa"/>
          <w:ins w:id="184" w:author="Dany Ghafari" w:date="2020-04-29T17:32:00Z"/>
        </w:trPr>
        <w:tc>
          <w:tcPr>
            <w:tcW w:w="703" w:type="dxa"/>
            <w:shd w:val="clear" w:color="auto" w:fill="CCCCCC"/>
            <w:tcMar>
              <w:top w:w="0" w:type="dxa"/>
              <w:left w:w="108" w:type="dxa"/>
              <w:bottom w:w="0" w:type="dxa"/>
              <w:right w:w="108" w:type="dxa"/>
            </w:tcMar>
          </w:tcPr>
          <w:p w14:paraId="251C6759" w14:textId="0848BCA5" w:rsidR="00C926C6" w:rsidRPr="00510B90" w:rsidRDefault="00C926C6" w:rsidP="008E58B2">
            <w:pPr>
              <w:keepNext/>
              <w:keepLines/>
              <w:spacing w:beforeLines="60" w:before="144" w:afterLines="60" w:after="144"/>
              <w:jc w:val="center"/>
              <w:rPr>
                <w:ins w:id="185" w:author="Dany Ghafari" w:date="2020-04-29T17:32:00Z"/>
                <w:rFonts w:cs="Arial"/>
                <w:b/>
                <w:color w:val="333333"/>
                <w:lang w:eastAsia="en-GB"/>
              </w:rPr>
            </w:pPr>
            <w:ins w:id="186" w:author="Dany Ghafari" w:date="2020-04-29T17:32:00Z">
              <w:r>
                <w:rPr>
                  <w:rFonts w:cs="Arial"/>
                  <w:b/>
                  <w:color w:val="333333"/>
                  <w:lang w:eastAsia="en-GB"/>
                </w:rPr>
                <w:t>W_2</w:t>
              </w:r>
            </w:ins>
          </w:p>
        </w:tc>
        <w:tc>
          <w:tcPr>
            <w:tcW w:w="1507" w:type="dxa"/>
            <w:shd w:val="clear" w:color="auto" w:fill="auto"/>
            <w:tcMar>
              <w:top w:w="0" w:type="dxa"/>
              <w:left w:w="108" w:type="dxa"/>
              <w:bottom w:w="0" w:type="dxa"/>
              <w:right w:w="108" w:type="dxa"/>
            </w:tcMar>
          </w:tcPr>
          <w:p w14:paraId="4DB591CE" w14:textId="54356DDB" w:rsidR="00C926C6" w:rsidRPr="00510B90" w:rsidRDefault="00C7568E" w:rsidP="008E58B2">
            <w:pPr>
              <w:keepNext/>
              <w:keepLines/>
              <w:spacing w:beforeLines="60" w:before="144" w:afterLines="60" w:after="144"/>
              <w:jc w:val="center"/>
              <w:rPr>
                <w:ins w:id="187" w:author="Dany Ghafari" w:date="2020-04-29T17:32:00Z"/>
                <w:rFonts w:cs="Arial"/>
                <w:color w:val="333333"/>
                <w:lang w:eastAsia="en-GB"/>
              </w:rPr>
            </w:pPr>
            <w:proofErr w:type="spellStart"/>
            <w:ins w:id="188" w:author="Dany Ghafari" w:date="2020-04-29T17:33:00Z">
              <w:r w:rsidRPr="00C7568E">
                <w:rPr>
                  <w:rFonts w:cs="Arial"/>
                  <w:color w:val="333333"/>
                  <w:lang w:eastAsia="en-GB"/>
                </w:rPr>
                <w:t>Semiweekly</w:t>
              </w:r>
            </w:ins>
            <w:proofErr w:type="spellEnd"/>
          </w:p>
        </w:tc>
        <w:tc>
          <w:tcPr>
            <w:tcW w:w="4004" w:type="dxa"/>
            <w:shd w:val="clear" w:color="auto" w:fill="auto"/>
            <w:tcMar>
              <w:top w:w="0" w:type="dxa"/>
              <w:left w:w="108" w:type="dxa"/>
              <w:bottom w:w="0" w:type="dxa"/>
              <w:right w:w="108" w:type="dxa"/>
            </w:tcMar>
          </w:tcPr>
          <w:p w14:paraId="49A768D2" w14:textId="77C3A8B8" w:rsidR="00C926C6" w:rsidRPr="00510B90" w:rsidRDefault="00C7568E" w:rsidP="008E58B2">
            <w:pPr>
              <w:keepNext/>
              <w:keepLines/>
              <w:spacing w:beforeLines="60" w:before="144" w:afterLines="60" w:after="144"/>
              <w:jc w:val="both"/>
              <w:rPr>
                <w:ins w:id="189" w:author="Dany Ghafari" w:date="2020-04-29T17:32:00Z"/>
                <w:rFonts w:cs="Arial"/>
                <w:color w:val="333333"/>
                <w:lang w:eastAsia="en-GB"/>
              </w:rPr>
            </w:pPr>
            <w:ins w:id="190" w:author="Dany Ghafari" w:date="2020-04-29T17:33:00Z">
              <w:r w:rsidRPr="00C7568E">
                <w:rPr>
                  <w:rFonts w:cs="Arial"/>
                  <w:color w:val="333333"/>
                  <w:lang w:eastAsia="en-GB"/>
                </w:rPr>
                <w:t>To be used for data collected or disseminated twice a week</w:t>
              </w:r>
            </w:ins>
          </w:p>
        </w:tc>
        <w:tc>
          <w:tcPr>
            <w:tcW w:w="4004" w:type="dxa"/>
          </w:tcPr>
          <w:p w14:paraId="366D2A17" w14:textId="55BA8204" w:rsidR="00C926C6" w:rsidRPr="000C4317" w:rsidRDefault="00C7568E">
            <w:pPr>
              <w:keepNext/>
              <w:keepLines/>
              <w:spacing w:beforeLines="60" w:before="144" w:afterLines="60" w:after="144"/>
              <w:jc w:val="center"/>
              <w:rPr>
                <w:ins w:id="191" w:author="Dany Ghafari" w:date="2020-04-29T17:32:00Z"/>
                <w:rFonts w:cs="Arial"/>
                <w:color w:val="333333"/>
                <w:lang w:eastAsia="en-GB"/>
              </w:rPr>
            </w:pPr>
            <w:ins w:id="192" w:author="Dany Ghafari" w:date="2020-04-29T17:34:00Z">
              <w:r w:rsidRPr="00C7568E">
                <w:rPr>
                  <w:rFonts w:cs="Arial"/>
                  <w:color w:val="333333"/>
                  <w:lang w:eastAsia="en-GB"/>
                </w:rPr>
                <w:t>P0.5W</w:t>
              </w:r>
            </w:ins>
          </w:p>
        </w:tc>
      </w:tr>
      <w:tr w:rsidR="00C926C6" w:rsidRPr="004B185A" w14:paraId="0C114C62" w14:textId="77777777" w:rsidTr="000C4317">
        <w:trPr>
          <w:cantSplit/>
          <w:trHeight w:val="496"/>
          <w:tblCellSpacing w:w="0" w:type="dxa"/>
          <w:ins w:id="193" w:author="Dany Ghafari" w:date="2020-04-29T17:32:00Z"/>
        </w:trPr>
        <w:tc>
          <w:tcPr>
            <w:tcW w:w="703" w:type="dxa"/>
            <w:shd w:val="clear" w:color="auto" w:fill="CCCCCC"/>
            <w:tcMar>
              <w:top w:w="0" w:type="dxa"/>
              <w:left w:w="108" w:type="dxa"/>
              <w:bottom w:w="0" w:type="dxa"/>
              <w:right w:w="108" w:type="dxa"/>
            </w:tcMar>
          </w:tcPr>
          <w:p w14:paraId="2FE0EB56" w14:textId="4063CF5D" w:rsidR="00C926C6" w:rsidRPr="00510B90" w:rsidRDefault="00C926C6" w:rsidP="008E58B2">
            <w:pPr>
              <w:keepNext/>
              <w:keepLines/>
              <w:spacing w:beforeLines="60" w:before="144" w:afterLines="60" w:after="144"/>
              <w:jc w:val="center"/>
              <w:rPr>
                <w:ins w:id="194" w:author="Dany Ghafari" w:date="2020-04-29T17:32:00Z"/>
                <w:rFonts w:cs="Arial"/>
                <w:b/>
                <w:color w:val="333333"/>
                <w:lang w:eastAsia="en-GB"/>
              </w:rPr>
            </w:pPr>
            <w:ins w:id="195" w:author="Dany Ghafari" w:date="2020-04-29T17:32:00Z">
              <w:r>
                <w:rPr>
                  <w:rFonts w:cs="Arial"/>
                  <w:b/>
                  <w:color w:val="333333"/>
                  <w:lang w:eastAsia="en-GB"/>
                </w:rPr>
                <w:t>W_3</w:t>
              </w:r>
            </w:ins>
          </w:p>
        </w:tc>
        <w:tc>
          <w:tcPr>
            <w:tcW w:w="1507" w:type="dxa"/>
            <w:shd w:val="clear" w:color="auto" w:fill="auto"/>
            <w:tcMar>
              <w:top w:w="0" w:type="dxa"/>
              <w:left w:w="108" w:type="dxa"/>
              <w:bottom w:w="0" w:type="dxa"/>
              <w:right w:w="108" w:type="dxa"/>
            </w:tcMar>
          </w:tcPr>
          <w:p w14:paraId="62B120A6" w14:textId="27772E54" w:rsidR="00C926C6" w:rsidRPr="00510B90" w:rsidRDefault="00C7568E" w:rsidP="008E58B2">
            <w:pPr>
              <w:keepNext/>
              <w:keepLines/>
              <w:spacing w:beforeLines="60" w:before="144" w:afterLines="60" w:after="144"/>
              <w:jc w:val="center"/>
              <w:rPr>
                <w:ins w:id="196" w:author="Dany Ghafari" w:date="2020-04-29T17:32:00Z"/>
                <w:rFonts w:cs="Arial"/>
                <w:color w:val="333333"/>
                <w:lang w:eastAsia="en-GB"/>
              </w:rPr>
            </w:pPr>
            <w:ins w:id="197" w:author="Dany Ghafari" w:date="2020-04-29T17:33:00Z">
              <w:r w:rsidRPr="00C7568E">
                <w:rPr>
                  <w:rFonts w:cs="Arial"/>
                  <w:color w:val="333333"/>
                  <w:lang w:eastAsia="en-GB"/>
                </w:rPr>
                <w:t>Three times a week</w:t>
              </w:r>
            </w:ins>
          </w:p>
        </w:tc>
        <w:tc>
          <w:tcPr>
            <w:tcW w:w="4004" w:type="dxa"/>
            <w:shd w:val="clear" w:color="auto" w:fill="auto"/>
            <w:tcMar>
              <w:top w:w="0" w:type="dxa"/>
              <w:left w:w="108" w:type="dxa"/>
              <w:bottom w:w="0" w:type="dxa"/>
              <w:right w:w="108" w:type="dxa"/>
            </w:tcMar>
          </w:tcPr>
          <w:p w14:paraId="403E7B6A" w14:textId="52BD48A3" w:rsidR="00C926C6" w:rsidRPr="00510B90" w:rsidRDefault="00C7568E" w:rsidP="008E58B2">
            <w:pPr>
              <w:keepNext/>
              <w:keepLines/>
              <w:spacing w:beforeLines="60" w:before="144" w:afterLines="60" w:after="144"/>
              <w:jc w:val="both"/>
              <w:rPr>
                <w:ins w:id="198" w:author="Dany Ghafari" w:date="2020-04-29T17:32:00Z"/>
                <w:rFonts w:cs="Arial"/>
                <w:color w:val="333333"/>
                <w:lang w:eastAsia="en-GB"/>
              </w:rPr>
            </w:pPr>
            <w:ins w:id="199" w:author="Dany Ghafari" w:date="2020-04-29T17:33:00Z">
              <w:r w:rsidRPr="00C7568E">
                <w:rPr>
                  <w:rFonts w:cs="Arial"/>
                  <w:color w:val="333333"/>
                  <w:lang w:eastAsia="en-GB"/>
                </w:rPr>
                <w:t>To be used for data collected or disseminated three times a week</w:t>
              </w:r>
            </w:ins>
          </w:p>
        </w:tc>
        <w:tc>
          <w:tcPr>
            <w:tcW w:w="4004" w:type="dxa"/>
          </w:tcPr>
          <w:p w14:paraId="381155B2" w14:textId="77777777" w:rsidR="00C926C6" w:rsidRPr="000C4317" w:rsidRDefault="00C926C6">
            <w:pPr>
              <w:keepNext/>
              <w:keepLines/>
              <w:spacing w:beforeLines="60" w:before="144" w:afterLines="60" w:after="144"/>
              <w:jc w:val="center"/>
              <w:rPr>
                <w:ins w:id="200" w:author="Dany Ghafari" w:date="2020-04-29T17:32:00Z"/>
                <w:rFonts w:cs="Arial"/>
                <w:color w:val="333333"/>
                <w:lang w:eastAsia="en-GB"/>
              </w:rPr>
            </w:pPr>
          </w:p>
        </w:tc>
      </w:tr>
      <w:tr w:rsidR="000C4317" w:rsidRPr="004B185A" w14:paraId="62658F5B" w14:textId="77777777" w:rsidTr="000C4317">
        <w:trPr>
          <w:cantSplit/>
          <w:trHeight w:val="482"/>
          <w:tblCellSpacing w:w="0" w:type="dxa"/>
          <w:trPrChange w:id="201" w:author="Dany Ghafari" w:date="2020-04-21T09:26:00Z">
            <w:trPr>
              <w:gridBefore w:val="1"/>
              <w:cantSplit/>
              <w:tblCellSpacing w:w="0" w:type="dxa"/>
            </w:trPr>
          </w:trPrChange>
        </w:trPr>
        <w:tc>
          <w:tcPr>
            <w:tcW w:w="703" w:type="dxa"/>
            <w:shd w:val="clear" w:color="auto" w:fill="CCCCCC"/>
            <w:tcMar>
              <w:top w:w="0" w:type="dxa"/>
              <w:left w:w="108" w:type="dxa"/>
              <w:bottom w:w="0" w:type="dxa"/>
              <w:right w:w="108" w:type="dxa"/>
            </w:tcMar>
            <w:tcPrChange w:id="202" w:author="Dany Ghafari" w:date="2020-04-21T09:26:00Z">
              <w:tcPr>
                <w:tcW w:w="993" w:type="dxa"/>
                <w:gridSpan w:val="2"/>
                <w:shd w:val="clear" w:color="auto" w:fill="CCCCCC"/>
                <w:tcMar>
                  <w:top w:w="0" w:type="dxa"/>
                  <w:left w:w="108" w:type="dxa"/>
                  <w:bottom w:w="0" w:type="dxa"/>
                  <w:right w:w="108" w:type="dxa"/>
                </w:tcMar>
              </w:tcPr>
            </w:tcPrChange>
          </w:tcPr>
          <w:p w14:paraId="3B8BCACE" w14:textId="77777777" w:rsidR="000C4317" w:rsidRPr="00510B90" w:rsidRDefault="000C4317" w:rsidP="008E58B2">
            <w:pPr>
              <w:keepNext/>
              <w:keepLines/>
              <w:spacing w:beforeLines="60" w:before="144" w:afterLines="60" w:after="144"/>
              <w:jc w:val="center"/>
              <w:rPr>
                <w:rFonts w:cs="Arial"/>
                <w:b/>
                <w:color w:val="333333"/>
                <w:lang w:eastAsia="en-GB"/>
              </w:rPr>
            </w:pPr>
            <w:r w:rsidRPr="00510B90">
              <w:rPr>
                <w:rFonts w:cs="Arial"/>
                <w:b/>
                <w:color w:val="333333"/>
                <w:lang w:eastAsia="en-GB"/>
              </w:rPr>
              <w:t>D</w:t>
            </w:r>
          </w:p>
        </w:tc>
        <w:tc>
          <w:tcPr>
            <w:tcW w:w="1507" w:type="dxa"/>
            <w:shd w:val="clear" w:color="auto" w:fill="auto"/>
            <w:tcMar>
              <w:top w:w="0" w:type="dxa"/>
              <w:left w:w="108" w:type="dxa"/>
              <w:bottom w:w="0" w:type="dxa"/>
              <w:right w:w="108" w:type="dxa"/>
            </w:tcMar>
            <w:tcPrChange w:id="203" w:author="Dany Ghafari" w:date="2020-04-21T09:26:00Z">
              <w:tcPr>
                <w:tcW w:w="2126" w:type="dxa"/>
                <w:gridSpan w:val="2"/>
                <w:shd w:val="clear" w:color="auto" w:fill="auto"/>
                <w:tcMar>
                  <w:top w:w="0" w:type="dxa"/>
                  <w:left w:w="108" w:type="dxa"/>
                  <w:bottom w:w="0" w:type="dxa"/>
                  <w:right w:w="108" w:type="dxa"/>
                </w:tcMar>
              </w:tcPr>
            </w:tcPrChange>
          </w:tcPr>
          <w:p w14:paraId="7CF022FD" w14:textId="77777777" w:rsidR="000C4317" w:rsidRPr="00510B90" w:rsidRDefault="000C4317" w:rsidP="008E58B2">
            <w:pPr>
              <w:keepNext/>
              <w:keepLines/>
              <w:spacing w:beforeLines="60" w:before="144" w:afterLines="60" w:after="144"/>
              <w:jc w:val="center"/>
              <w:rPr>
                <w:rFonts w:cs="Arial"/>
                <w:color w:val="333333"/>
                <w:lang w:eastAsia="en-GB"/>
              </w:rPr>
            </w:pPr>
            <w:r w:rsidRPr="00510B90">
              <w:rPr>
                <w:rFonts w:cs="Arial"/>
                <w:color w:val="333333"/>
                <w:lang w:eastAsia="en-GB"/>
              </w:rPr>
              <w:t>Daily</w:t>
            </w:r>
          </w:p>
        </w:tc>
        <w:tc>
          <w:tcPr>
            <w:tcW w:w="4004" w:type="dxa"/>
            <w:shd w:val="clear" w:color="auto" w:fill="auto"/>
            <w:tcMar>
              <w:top w:w="0" w:type="dxa"/>
              <w:left w:w="108" w:type="dxa"/>
              <w:bottom w:w="0" w:type="dxa"/>
              <w:right w:w="108" w:type="dxa"/>
            </w:tcMar>
            <w:tcPrChange w:id="204" w:author="Dany Ghafari" w:date="2020-04-21T09:26:00Z">
              <w:tcPr>
                <w:tcW w:w="5648" w:type="dxa"/>
                <w:gridSpan w:val="2"/>
                <w:shd w:val="clear" w:color="auto" w:fill="auto"/>
                <w:tcMar>
                  <w:top w:w="0" w:type="dxa"/>
                  <w:left w:w="108" w:type="dxa"/>
                  <w:bottom w:w="0" w:type="dxa"/>
                  <w:right w:w="108" w:type="dxa"/>
                </w:tcMar>
              </w:tcPr>
            </w:tcPrChange>
          </w:tcPr>
          <w:p w14:paraId="237B422B" w14:textId="77777777" w:rsidR="000C4317" w:rsidRPr="00510B90" w:rsidRDefault="000C4317" w:rsidP="008E58B2">
            <w:pPr>
              <w:keepNext/>
              <w:keepLines/>
              <w:spacing w:beforeLines="60" w:before="144" w:afterLines="60" w:after="144"/>
              <w:jc w:val="both"/>
              <w:rPr>
                <w:rFonts w:cs="Arial"/>
                <w:color w:val="333333"/>
                <w:lang w:eastAsia="en-GB"/>
              </w:rPr>
            </w:pPr>
            <w:r w:rsidRPr="00510B90">
              <w:rPr>
                <w:rFonts w:cs="Arial"/>
                <w:color w:val="333333"/>
                <w:lang w:eastAsia="en-GB"/>
              </w:rPr>
              <w:t xml:space="preserve">To be used for data collected or </w:t>
            </w:r>
            <w:proofErr w:type="gramStart"/>
            <w:r w:rsidRPr="00510B90">
              <w:rPr>
                <w:rFonts w:cs="Arial"/>
                <w:color w:val="333333"/>
                <w:lang w:eastAsia="en-GB"/>
              </w:rPr>
              <w:t>disseminated  every</w:t>
            </w:r>
            <w:proofErr w:type="gramEnd"/>
            <w:r w:rsidRPr="00510B90">
              <w:rPr>
                <w:rFonts w:cs="Arial"/>
                <w:color w:val="333333"/>
                <w:lang w:eastAsia="en-GB"/>
              </w:rPr>
              <w:t xml:space="preserve"> day.</w:t>
            </w:r>
          </w:p>
        </w:tc>
        <w:tc>
          <w:tcPr>
            <w:tcW w:w="4004" w:type="dxa"/>
            <w:tcPrChange w:id="205" w:author="Dany Ghafari" w:date="2020-04-21T09:26:00Z">
              <w:tcPr>
                <w:tcW w:w="5648" w:type="dxa"/>
                <w:gridSpan w:val="2"/>
              </w:tcPr>
            </w:tcPrChange>
          </w:tcPr>
          <w:p w14:paraId="4AA621A5" w14:textId="77777777" w:rsidR="000C4317" w:rsidRPr="00510B90" w:rsidRDefault="009845CF">
            <w:pPr>
              <w:keepNext/>
              <w:keepLines/>
              <w:spacing w:beforeLines="60" w:before="144" w:afterLines="60" w:after="144"/>
              <w:jc w:val="center"/>
              <w:rPr>
                <w:ins w:id="206" w:author="Dany Ghafari" w:date="2020-04-21T09:25:00Z"/>
                <w:rFonts w:cs="Arial"/>
                <w:color w:val="333333"/>
                <w:lang w:eastAsia="en-GB"/>
              </w:rPr>
              <w:pPrChange w:id="207" w:author="Dany Ghafari" w:date="2020-04-21T09:28:00Z">
                <w:pPr>
                  <w:keepNext/>
                  <w:keepLines/>
                  <w:spacing w:beforeLines="60" w:before="144" w:afterLines="60" w:after="144"/>
                  <w:jc w:val="both"/>
                </w:pPr>
              </w:pPrChange>
            </w:pPr>
            <w:ins w:id="208" w:author="Dany Ghafari" w:date="2020-04-21T09:28:00Z">
              <w:r w:rsidRPr="009845CF">
                <w:rPr>
                  <w:rFonts w:cs="Arial"/>
                  <w:color w:val="333333"/>
                  <w:lang w:eastAsia="en-GB"/>
                </w:rPr>
                <w:t>P1D</w:t>
              </w:r>
            </w:ins>
          </w:p>
        </w:tc>
      </w:tr>
      <w:tr w:rsidR="00C7568E" w:rsidRPr="004B185A" w14:paraId="0C52F77A" w14:textId="77777777" w:rsidTr="000C4317">
        <w:trPr>
          <w:cantSplit/>
          <w:trHeight w:val="482"/>
          <w:tblCellSpacing w:w="0" w:type="dxa"/>
          <w:ins w:id="209" w:author="Dany Ghafari" w:date="2020-04-29T17:34:00Z"/>
        </w:trPr>
        <w:tc>
          <w:tcPr>
            <w:tcW w:w="703" w:type="dxa"/>
            <w:shd w:val="clear" w:color="auto" w:fill="CCCCCC"/>
            <w:tcMar>
              <w:top w:w="0" w:type="dxa"/>
              <w:left w:w="108" w:type="dxa"/>
              <w:bottom w:w="0" w:type="dxa"/>
              <w:right w:w="108" w:type="dxa"/>
            </w:tcMar>
          </w:tcPr>
          <w:p w14:paraId="1A56AD5F" w14:textId="36F2569C" w:rsidR="00C7568E" w:rsidRPr="00510B90" w:rsidRDefault="00C7568E" w:rsidP="008E58B2">
            <w:pPr>
              <w:keepNext/>
              <w:keepLines/>
              <w:spacing w:beforeLines="60" w:before="144" w:afterLines="60" w:after="144"/>
              <w:jc w:val="center"/>
              <w:rPr>
                <w:ins w:id="210" w:author="Dany Ghafari" w:date="2020-04-29T17:34:00Z"/>
                <w:rFonts w:cs="Arial"/>
                <w:b/>
                <w:color w:val="333333"/>
                <w:lang w:eastAsia="en-GB"/>
              </w:rPr>
            </w:pPr>
            <w:ins w:id="211" w:author="Dany Ghafari" w:date="2020-04-29T17:34:00Z">
              <w:r>
                <w:rPr>
                  <w:rFonts w:cs="Arial"/>
                  <w:b/>
                  <w:color w:val="333333"/>
                  <w:lang w:eastAsia="en-GB"/>
                </w:rPr>
                <w:t>D_2</w:t>
              </w:r>
            </w:ins>
          </w:p>
        </w:tc>
        <w:tc>
          <w:tcPr>
            <w:tcW w:w="1507" w:type="dxa"/>
            <w:shd w:val="clear" w:color="auto" w:fill="auto"/>
            <w:tcMar>
              <w:top w:w="0" w:type="dxa"/>
              <w:left w:w="108" w:type="dxa"/>
              <w:bottom w:w="0" w:type="dxa"/>
              <w:right w:w="108" w:type="dxa"/>
            </w:tcMar>
          </w:tcPr>
          <w:p w14:paraId="0A45D761" w14:textId="3C000B7E" w:rsidR="00C7568E" w:rsidRPr="00510B90" w:rsidRDefault="00C7568E" w:rsidP="008E58B2">
            <w:pPr>
              <w:keepNext/>
              <w:keepLines/>
              <w:spacing w:beforeLines="60" w:before="144" w:afterLines="60" w:after="144"/>
              <w:jc w:val="center"/>
              <w:rPr>
                <w:ins w:id="212" w:author="Dany Ghafari" w:date="2020-04-29T17:34:00Z"/>
                <w:rFonts w:cs="Arial"/>
                <w:color w:val="333333"/>
                <w:lang w:eastAsia="en-GB"/>
              </w:rPr>
            </w:pPr>
            <w:ins w:id="213" w:author="Dany Ghafari" w:date="2020-04-29T17:34:00Z">
              <w:r w:rsidRPr="00C7568E">
                <w:rPr>
                  <w:rFonts w:cs="Arial"/>
                  <w:color w:val="333333"/>
                  <w:lang w:eastAsia="en-GB"/>
                </w:rPr>
                <w:t>Twice a day</w:t>
              </w:r>
            </w:ins>
          </w:p>
        </w:tc>
        <w:tc>
          <w:tcPr>
            <w:tcW w:w="4004" w:type="dxa"/>
            <w:shd w:val="clear" w:color="auto" w:fill="auto"/>
            <w:tcMar>
              <w:top w:w="0" w:type="dxa"/>
              <w:left w:w="108" w:type="dxa"/>
              <w:bottom w:w="0" w:type="dxa"/>
              <w:right w:w="108" w:type="dxa"/>
            </w:tcMar>
          </w:tcPr>
          <w:p w14:paraId="34644AC1" w14:textId="648571E9" w:rsidR="00C7568E" w:rsidRPr="00510B90" w:rsidRDefault="00C7568E" w:rsidP="008E58B2">
            <w:pPr>
              <w:keepNext/>
              <w:keepLines/>
              <w:spacing w:beforeLines="60" w:before="144" w:afterLines="60" w:after="144"/>
              <w:jc w:val="both"/>
              <w:rPr>
                <w:ins w:id="214" w:author="Dany Ghafari" w:date="2020-04-29T17:34:00Z"/>
                <w:rFonts w:cs="Arial"/>
                <w:color w:val="333333"/>
                <w:lang w:eastAsia="en-GB"/>
              </w:rPr>
            </w:pPr>
            <w:ins w:id="215" w:author="Dany Ghafari" w:date="2020-04-29T17:34:00Z">
              <w:r w:rsidRPr="00C7568E">
                <w:rPr>
                  <w:rFonts w:cs="Arial"/>
                  <w:color w:val="333333"/>
                  <w:lang w:eastAsia="en-GB"/>
                </w:rPr>
                <w:t>To be used for data collected or disseminated twice a day</w:t>
              </w:r>
            </w:ins>
          </w:p>
        </w:tc>
        <w:tc>
          <w:tcPr>
            <w:tcW w:w="4004" w:type="dxa"/>
          </w:tcPr>
          <w:p w14:paraId="06948F88" w14:textId="57DBB477" w:rsidR="00C7568E" w:rsidRPr="009845CF" w:rsidRDefault="00C7568E">
            <w:pPr>
              <w:keepNext/>
              <w:keepLines/>
              <w:spacing w:beforeLines="60" w:before="144" w:afterLines="60" w:after="144"/>
              <w:jc w:val="center"/>
              <w:rPr>
                <w:ins w:id="216" w:author="Dany Ghafari" w:date="2020-04-29T17:34:00Z"/>
                <w:rFonts w:cs="Arial"/>
                <w:color w:val="333333"/>
                <w:lang w:eastAsia="en-GB"/>
              </w:rPr>
            </w:pPr>
            <w:ins w:id="217" w:author="Dany Ghafari" w:date="2020-04-29T17:35:00Z">
              <w:r w:rsidRPr="00C7568E">
                <w:rPr>
                  <w:rFonts w:cs="Arial"/>
                  <w:color w:val="333333"/>
                  <w:lang w:eastAsia="en-GB"/>
                </w:rPr>
                <w:t>P0.5D</w:t>
              </w:r>
            </w:ins>
          </w:p>
        </w:tc>
      </w:tr>
      <w:tr w:rsidR="000C4317" w:rsidRPr="004B185A" w14:paraId="389BBAB8" w14:textId="77777777" w:rsidTr="000C4317">
        <w:trPr>
          <w:cantSplit/>
          <w:trHeight w:val="496"/>
          <w:tblCellSpacing w:w="0" w:type="dxa"/>
          <w:trPrChange w:id="218" w:author="Dany Ghafari" w:date="2020-04-21T09:26:00Z">
            <w:trPr>
              <w:gridBefore w:val="1"/>
              <w:cantSplit/>
              <w:tblCellSpacing w:w="0" w:type="dxa"/>
            </w:trPr>
          </w:trPrChange>
        </w:trPr>
        <w:tc>
          <w:tcPr>
            <w:tcW w:w="703" w:type="dxa"/>
            <w:shd w:val="clear" w:color="auto" w:fill="CCCCCC"/>
            <w:tcMar>
              <w:top w:w="0" w:type="dxa"/>
              <w:left w:w="108" w:type="dxa"/>
              <w:bottom w:w="0" w:type="dxa"/>
              <w:right w:w="108" w:type="dxa"/>
            </w:tcMar>
            <w:tcPrChange w:id="219" w:author="Dany Ghafari" w:date="2020-04-21T09:26:00Z">
              <w:tcPr>
                <w:tcW w:w="993" w:type="dxa"/>
                <w:gridSpan w:val="2"/>
                <w:shd w:val="clear" w:color="auto" w:fill="CCCCCC"/>
                <w:tcMar>
                  <w:top w:w="0" w:type="dxa"/>
                  <w:left w:w="108" w:type="dxa"/>
                  <w:bottom w:w="0" w:type="dxa"/>
                  <w:right w:w="108" w:type="dxa"/>
                </w:tcMar>
              </w:tcPr>
            </w:tcPrChange>
          </w:tcPr>
          <w:p w14:paraId="6D397CC8" w14:textId="77777777" w:rsidR="000C4317" w:rsidRPr="00510B90" w:rsidRDefault="000C4317" w:rsidP="008E58B2">
            <w:pPr>
              <w:keepNext/>
              <w:keepLines/>
              <w:spacing w:beforeLines="60" w:before="144" w:afterLines="60" w:after="144"/>
              <w:jc w:val="center"/>
              <w:rPr>
                <w:rFonts w:cs="Arial"/>
                <w:b/>
                <w:color w:val="333333"/>
                <w:lang w:eastAsia="en-GB"/>
              </w:rPr>
            </w:pPr>
            <w:r w:rsidRPr="00510B90">
              <w:rPr>
                <w:rFonts w:cs="Arial"/>
                <w:b/>
                <w:color w:val="333333"/>
                <w:lang w:eastAsia="en-GB"/>
              </w:rPr>
              <w:t>H</w:t>
            </w:r>
          </w:p>
        </w:tc>
        <w:tc>
          <w:tcPr>
            <w:tcW w:w="1507" w:type="dxa"/>
            <w:shd w:val="clear" w:color="auto" w:fill="auto"/>
            <w:tcMar>
              <w:top w:w="0" w:type="dxa"/>
              <w:left w:w="108" w:type="dxa"/>
              <w:bottom w:w="0" w:type="dxa"/>
              <w:right w:w="108" w:type="dxa"/>
            </w:tcMar>
            <w:tcPrChange w:id="220" w:author="Dany Ghafari" w:date="2020-04-21T09:26:00Z">
              <w:tcPr>
                <w:tcW w:w="2126" w:type="dxa"/>
                <w:gridSpan w:val="2"/>
                <w:shd w:val="clear" w:color="auto" w:fill="auto"/>
                <w:tcMar>
                  <w:top w:w="0" w:type="dxa"/>
                  <w:left w:w="108" w:type="dxa"/>
                  <w:bottom w:w="0" w:type="dxa"/>
                  <w:right w:w="108" w:type="dxa"/>
                </w:tcMar>
              </w:tcPr>
            </w:tcPrChange>
          </w:tcPr>
          <w:p w14:paraId="517505FB" w14:textId="77777777" w:rsidR="000C4317" w:rsidRPr="00510B90" w:rsidRDefault="000C4317" w:rsidP="008E58B2">
            <w:pPr>
              <w:keepNext/>
              <w:keepLines/>
              <w:spacing w:beforeLines="60" w:before="144" w:afterLines="60" w:after="144"/>
              <w:jc w:val="center"/>
              <w:rPr>
                <w:rFonts w:cs="Arial"/>
                <w:color w:val="333333"/>
                <w:lang w:eastAsia="en-GB"/>
              </w:rPr>
            </w:pPr>
            <w:r w:rsidRPr="00510B90">
              <w:rPr>
                <w:rFonts w:cs="Arial"/>
                <w:color w:val="333333"/>
                <w:lang w:eastAsia="en-GB"/>
              </w:rPr>
              <w:t>Hourly</w:t>
            </w:r>
          </w:p>
        </w:tc>
        <w:tc>
          <w:tcPr>
            <w:tcW w:w="4004" w:type="dxa"/>
            <w:shd w:val="clear" w:color="auto" w:fill="auto"/>
            <w:tcMar>
              <w:top w:w="0" w:type="dxa"/>
              <w:left w:w="108" w:type="dxa"/>
              <w:bottom w:w="0" w:type="dxa"/>
              <w:right w:w="108" w:type="dxa"/>
            </w:tcMar>
            <w:tcPrChange w:id="221" w:author="Dany Ghafari" w:date="2020-04-21T09:26:00Z">
              <w:tcPr>
                <w:tcW w:w="5648" w:type="dxa"/>
                <w:gridSpan w:val="2"/>
                <w:shd w:val="clear" w:color="auto" w:fill="auto"/>
                <w:tcMar>
                  <w:top w:w="0" w:type="dxa"/>
                  <w:left w:w="108" w:type="dxa"/>
                  <w:bottom w:w="0" w:type="dxa"/>
                  <w:right w:w="108" w:type="dxa"/>
                </w:tcMar>
              </w:tcPr>
            </w:tcPrChange>
          </w:tcPr>
          <w:p w14:paraId="11735BCF" w14:textId="77777777" w:rsidR="000C4317" w:rsidRPr="00510B90" w:rsidRDefault="000C4317" w:rsidP="008E58B2">
            <w:pPr>
              <w:keepNext/>
              <w:keepLines/>
              <w:spacing w:beforeLines="60" w:before="144" w:afterLines="60" w:after="144"/>
              <w:jc w:val="both"/>
              <w:rPr>
                <w:rFonts w:cs="Arial"/>
                <w:color w:val="333333"/>
                <w:lang w:eastAsia="en-GB"/>
              </w:rPr>
            </w:pPr>
            <w:r w:rsidRPr="00510B90">
              <w:rPr>
                <w:rFonts w:cs="Arial"/>
                <w:color w:val="333333"/>
                <w:lang w:eastAsia="en-GB"/>
              </w:rPr>
              <w:t xml:space="preserve">To be used for data collected or </w:t>
            </w:r>
            <w:proofErr w:type="gramStart"/>
            <w:r w:rsidRPr="00510B90">
              <w:rPr>
                <w:rFonts w:cs="Arial"/>
                <w:color w:val="333333"/>
                <w:lang w:eastAsia="en-GB"/>
              </w:rPr>
              <w:t>disseminated  every</w:t>
            </w:r>
            <w:proofErr w:type="gramEnd"/>
            <w:r w:rsidRPr="00510B90">
              <w:rPr>
                <w:rFonts w:cs="Arial"/>
                <w:color w:val="333333"/>
                <w:lang w:eastAsia="en-GB"/>
              </w:rPr>
              <w:t xml:space="preserve"> hour.</w:t>
            </w:r>
          </w:p>
        </w:tc>
        <w:tc>
          <w:tcPr>
            <w:tcW w:w="4004" w:type="dxa"/>
            <w:tcPrChange w:id="222" w:author="Dany Ghafari" w:date="2020-04-21T09:26:00Z">
              <w:tcPr>
                <w:tcW w:w="5648" w:type="dxa"/>
                <w:gridSpan w:val="2"/>
              </w:tcPr>
            </w:tcPrChange>
          </w:tcPr>
          <w:p w14:paraId="1195BDB6" w14:textId="77777777" w:rsidR="000C4317" w:rsidRPr="00510B90" w:rsidRDefault="009845CF">
            <w:pPr>
              <w:keepNext/>
              <w:keepLines/>
              <w:spacing w:beforeLines="60" w:before="144" w:afterLines="60" w:after="144"/>
              <w:jc w:val="center"/>
              <w:rPr>
                <w:ins w:id="223" w:author="Dany Ghafari" w:date="2020-04-21T09:25:00Z"/>
                <w:rFonts w:cs="Arial"/>
                <w:color w:val="333333"/>
                <w:lang w:eastAsia="en-GB"/>
              </w:rPr>
              <w:pPrChange w:id="224" w:author="Dany Ghafari" w:date="2020-04-21T09:28:00Z">
                <w:pPr>
                  <w:keepNext/>
                  <w:keepLines/>
                  <w:spacing w:beforeLines="60" w:before="144" w:afterLines="60" w:after="144"/>
                  <w:jc w:val="both"/>
                </w:pPr>
              </w:pPrChange>
            </w:pPr>
            <w:ins w:id="225" w:author="Dany Ghafari" w:date="2020-04-21T09:28:00Z">
              <w:r w:rsidRPr="009845CF">
                <w:rPr>
                  <w:rFonts w:cs="Arial"/>
                  <w:color w:val="333333"/>
                  <w:lang w:eastAsia="en-GB"/>
                </w:rPr>
                <w:t>PT1H</w:t>
              </w:r>
            </w:ins>
          </w:p>
        </w:tc>
      </w:tr>
      <w:tr w:rsidR="00C7568E" w:rsidRPr="004B185A" w14:paraId="596C58AB" w14:textId="77777777" w:rsidTr="000C4317">
        <w:trPr>
          <w:cantSplit/>
          <w:trHeight w:val="496"/>
          <w:tblCellSpacing w:w="0" w:type="dxa"/>
          <w:ins w:id="226" w:author="Dany Ghafari" w:date="2020-04-29T17:35:00Z"/>
        </w:trPr>
        <w:tc>
          <w:tcPr>
            <w:tcW w:w="703" w:type="dxa"/>
            <w:shd w:val="clear" w:color="auto" w:fill="CCCCCC"/>
            <w:tcMar>
              <w:top w:w="0" w:type="dxa"/>
              <w:left w:w="108" w:type="dxa"/>
              <w:bottom w:w="0" w:type="dxa"/>
              <w:right w:w="108" w:type="dxa"/>
            </w:tcMar>
          </w:tcPr>
          <w:p w14:paraId="7C82C0B9" w14:textId="4650702A" w:rsidR="00C7568E" w:rsidRPr="00510B90" w:rsidRDefault="00C7568E" w:rsidP="00C7568E">
            <w:pPr>
              <w:keepNext/>
              <w:keepLines/>
              <w:spacing w:beforeLines="60" w:before="144" w:afterLines="60" w:after="144"/>
              <w:jc w:val="center"/>
              <w:rPr>
                <w:ins w:id="227" w:author="Dany Ghafari" w:date="2020-04-29T17:35:00Z"/>
                <w:rFonts w:cs="Arial"/>
                <w:b/>
                <w:color w:val="333333"/>
                <w:lang w:eastAsia="en-GB"/>
              </w:rPr>
            </w:pPr>
            <w:ins w:id="228" w:author="Dany Ghafari" w:date="2020-04-29T17:35:00Z">
              <w:r>
                <w:rPr>
                  <w:rFonts w:cs="Arial"/>
                  <w:b/>
                  <w:color w:val="333333"/>
                  <w:lang w:eastAsia="en-GB"/>
                </w:rPr>
                <w:t>H2</w:t>
              </w:r>
            </w:ins>
          </w:p>
        </w:tc>
        <w:tc>
          <w:tcPr>
            <w:tcW w:w="1507" w:type="dxa"/>
            <w:shd w:val="clear" w:color="auto" w:fill="auto"/>
            <w:tcMar>
              <w:top w:w="0" w:type="dxa"/>
              <w:left w:w="108" w:type="dxa"/>
              <w:bottom w:w="0" w:type="dxa"/>
              <w:right w:w="108" w:type="dxa"/>
            </w:tcMar>
          </w:tcPr>
          <w:p w14:paraId="3F287211" w14:textId="2C0A2348" w:rsidR="00C7568E" w:rsidRPr="00510B90" w:rsidRDefault="00C7568E" w:rsidP="008E58B2">
            <w:pPr>
              <w:keepNext/>
              <w:keepLines/>
              <w:spacing w:beforeLines="60" w:before="144" w:afterLines="60" w:after="144"/>
              <w:jc w:val="center"/>
              <w:rPr>
                <w:ins w:id="229" w:author="Dany Ghafari" w:date="2020-04-29T17:35:00Z"/>
                <w:rFonts w:cs="Arial"/>
                <w:color w:val="333333"/>
                <w:lang w:eastAsia="en-GB"/>
              </w:rPr>
            </w:pPr>
            <w:ins w:id="230" w:author="Dany Ghafari" w:date="2020-04-29T17:36:00Z">
              <w:r w:rsidRPr="00C7568E">
                <w:rPr>
                  <w:rFonts w:cs="Arial"/>
                  <w:color w:val="333333"/>
                  <w:lang w:eastAsia="en-GB"/>
                </w:rPr>
                <w:t>Bihourly</w:t>
              </w:r>
            </w:ins>
          </w:p>
        </w:tc>
        <w:tc>
          <w:tcPr>
            <w:tcW w:w="4004" w:type="dxa"/>
            <w:shd w:val="clear" w:color="auto" w:fill="auto"/>
            <w:tcMar>
              <w:top w:w="0" w:type="dxa"/>
              <w:left w:w="108" w:type="dxa"/>
              <w:bottom w:w="0" w:type="dxa"/>
              <w:right w:w="108" w:type="dxa"/>
            </w:tcMar>
          </w:tcPr>
          <w:p w14:paraId="0DACCF92" w14:textId="686E14F9" w:rsidR="00C7568E" w:rsidRPr="00510B90" w:rsidRDefault="00C7568E" w:rsidP="008E58B2">
            <w:pPr>
              <w:keepNext/>
              <w:keepLines/>
              <w:spacing w:beforeLines="60" w:before="144" w:afterLines="60" w:after="144"/>
              <w:jc w:val="both"/>
              <w:rPr>
                <w:ins w:id="231" w:author="Dany Ghafari" w:date="2020-04-29T17:35:00Z"/>
                <w:rFonts w:cs="Arial"/>
                <w:color w:val="333333"/>
                <w:lang w:eastAsia="en-GB"/>
              </w:rPr>
            </w:pPr>
            <w:ins w:id="232" w:author="Dany Ghafari" w:date="2020-04-29T17:36:00Z">
              <w:r w:rsidRPr="00C7568E">
                <w:rPr>
                  <w:rFonts w:cs="Arial"/>
                  <w:color w:val="333333"/>
                  <w:lang w:eastAsia="en-GB"/>
                </w:rPr>
                <w:t>To be used for data collected or disseminated every two hours</w:t>
              </w:r>
            </w:ins>
          </w:p>
        </w:tc>
        <w:tc>
          <w:tcPr>
            <w:tcW w:w="4004" w:type="dxa"/>
          </w:tcPr>
          <w:p w14:paraId="39A3BBE7" w14:textId="10494323" w:rsidR="00C7568E" w:rsidRPr="009845CF" w:rsidRDefault="00C7568E">
            <w:pPr>
              <w:keepNext/>
              <w:keepLines/>
              <w:spacing w:beforeLines="60" w:before="144" w:afterLines="60" w:after="144"/>
              <w:jc w:val="center"/>
              <w:rPr>
                <w:ins w:id="233" w:author="Dany Ghafari" w:date="2020-04-29T17:35:00Z"/>
                <w:rFonts w:cs="Arial"/>
                <w:color w:val="333333"/>
                <w:lang w:eastAsia="en-GB"/>
              </w:rPr>
            </w:pPr>
            <w:ins w:id="234" w:author="Dany Ghafari" w:date="2020-04-29T17:36:00Z">
              <w:r w:rsidRPr="00C7568E">
                <w:rPr>
                  <w:rFonts w:cs="Arial"/>
                  <w:color w:val="333333"/>
                  <w:lang w:eastAsia="en-GB"/>
                </w:rPr>
                <w:t>PT2H</w:t>
              </w:r>
            </w:ins>
          </w:p>
        </w:tc>
      </w:tr>
      <w:tr w:rsidR="00C7568E" w:rsidRPr="004B185A" w14:paraId="0D7B881B" w14:textId="77777777" w:rsidTr="000C4317">
        <w:trPr>
          <w:cantSplit/>
          <w:trHeight w:val="496"/>
          <w:tblCellSpacing w:w="0" w:type="dxa"/>
          <w:ins w:id="235" w:author="Dany Ghafari" w:date="2020-04-29T17:35:00Z"/>
        </w:trPr>
        <w:tc>
          <w:tcPr>
            <w:tcW w:w="703" w:type="dxa"/>
            <w:shd w:val="clear" w:color="auto" w:fill="CCCCCC"/>
            <w:tcMar>
              <w:top w:w="0" w:type="dxa"/>
              <w:left w:w="108" w:type="dxa"/>
              <w:bottom w:w="0" w:type="dxa"/>
              <w:right w:w="108" w:type="dxa"/>
            </w:tcMar>
          </w:tcPr>
          <w:p w14:paraId="30F06C32" w14:textId="007A00C1" w:rsidR="00C7568E" w:rsidRPr="00510B90" w:rsidRDefault="00C7568E" w:rsidP="008E58B2">
            <w:pPr>
              <w:keepNext/>
              <w:keepLines/>
              <w:spacing w:beforeLines="60" w:before="144" w:afterLines="60" w:after="144"/>
              <w:jc w:val="center"/>
              <w:rPr>
                <w:ins w:id="236" w:author="Dany Ghafari" w:date="2020-04-29T17:35:00Z"/>
                <w:rFonts w:cs="Arial"/>
                <w:b/>
                <w:color w:val="333333"/>
                <w:lang w:eastAsia="en-GB"/>
              </w:rPr>
            </w:pPr>
            <w:ins w:id="237" w:author="Dany Ghafari" w:date="2020-04-29T17:35:00Z">
              <w:r>
                <w:rPr>
                  <w:rFonts w:cs="Arial"/>
                  <w:b/>
                  <w:color w:val="333333"/>
                  <w:lang w:eastAsia="en-GB"/>
                </w:rPr>
                <w:t>H3</w:t>
              </w:r>
            </w:ins>
          </w:p>
        </w:tc>
        <w:tc>
          <w:tcPr>
            <w:tcW w:w="1507" w:type="dxa"/>
            <w:shd w:val="clear" w:color="auto" w:fill="auto"/>
            <w:tcMar>
              <w:top w:w="0" w:type="dxa"/>
              <w:left w:w="108" w:type="dxa"/>
              <w:bottom w:w="0" w:type="dxa"/>
              <w:right w:w="108" w:type="dxa"/>
            </w:tcMar>
          </w:tcPr>
          <w:p w14:paraId="12739428" w14:textId="772B3EAE" w:rsidR="00C7568E" w:rsidRPr="00510B90" w:rsidRDefault="00C7568E" w:rsidP="008E58B2">
            <w:pPr>
              <w:keepNext/>
              <w:keepLines/>
              <w:spacing w:beforeLines="60" w:before="144" w:afterLines="60" w:after="144"/>
              <w:jc w:val="center"/>
              <w:rPr>
                <w:ins w:id="238" w:author="Dany Ghafari" w:date="2020-04-29T17:35:00Z"/>
                <w:rFonts w:cs="Arial"/>
                <w:color w:val="333333"/>
                <w:lang w:eastAsia="en-GB"/>
              </w:rPr>
            </w:pPr>
            <w:ins w:id="239" w:author="Dany Ghafari" w:date="2020-04-29T17:36:00Z">
              <w:r w:rsidRPr="00C7568E">
                <w:rPr>
                  <w:rFonts w:cs="Arial"/>
                  <w:color w:val="333333"/>
                  <w:lang w:eastAsia="en-GB"/>
                </w:rPr>
                <w:t>Trihourly</w:t>
              </w:r>
            </w:ins>
          </w:p>
        </w:tc>
        <w:tc>
          <w:tcPr>
            <w:tcW w:w="4004" w:type="dxa"/>
            <w:shd w:val="clear" w:color="auto" w:fill="auto"/>
            <w:tcMar>
              <w:top w:w="0" w:type="dxa"/>
              <w:left w:w="108" w:type="dxa"/>
              <w:bottom w:w="0" w:type="dxa"/>
              <w:right w:w="108" w:type="dxa"/>
            </w:tcMar>
          </w:tcPr>
          <w:p w14:paraId="77077BC6" w14:textId="04321F89" w:rsidR="00C7568E" w:rsidRPr="00510B90" w:rsidRDefault="00C7568E" w:rsidP="008E58B2">
            <w:pPr>
              <w:keepNext/>
              <w:keepLines/>
              <w:spacing w:beforeLines="60" w:before="144" w:afterLines="60" w:after="144"/>
              <w:jc w:val="both"/>
              <w:rPr>
                <w:ins w:id="240" w:author="Dany Ghafari" w:date="2020-04-29T17:35:00Z"/>
                <w:rFonts w:cs="Arial"/>
                <w:color w:val="333333"/>
                <w:lang w:eastAsia="en-GB"/>
              </w:rPr>
            </w:pPr>
            <w:ins w:id="241" w:author="Dany Ghafari" w:date="2020-04-29T17:36:00Z">
              <w:r w:rsidRPr="00C7568E">
                <w:rPr>
                  <w:rFonts w:cs="Arial"/>
                  <w:color w:val="333333"/>
                  <w:lang w:eastAsia="en-GB"/>
                </w:rPr>
                <w:t>To be used for data collected or disseminated every three hours</w:t>
              </w:r>
            </w:ins>
          </w:p>
        </w:tc>
        <w:tc>
          <w:tcPr>
            <w:tcW w:w="4004" w:type="dxa"/>
          </w:tcPr>
          <w:p w14:paraId="75245270" w14:textId="665D3F49" w:rsidR="00C7568E" w:rsidRPr="009845CF" w:rsidRDefault="00C7568E">
            <w:pPr>
              <w:keepNext/>
              <w:keepLines/>
              <w:spacing w:beforeLines="60" w:before="144" w:afterLines="60" w:after="144"/>
              <w:jc w:val="center"/>
              <w:rPr>
                <w:ins w:id="242" w:author="Dany Ghafari" w:date="2020-04-29T17:35:00Z"/>
                <w:rFonts w:cs="Arial"/>
                <w:color w:val="333333"/>
                <w:lang w:eastAsia="en-GB"/>
              </w:rPr>
            </w:pPr>
            <w:ins w:id="243" w:author="Dany Ghafari" w:date="2020-04-29T17:36:00Z">
              <w:r w:rsidRPr="00C7568E">
                <w:rPr>
                  <w:rFonts w:cs="Arial"/>
                  <w:color w:val="333333"/>
                  <w:lang w:eastAsia="en-GB"/>
                </w:rPr>
                <w:t>PT3H</w:t>
              </w:r>
            </w:ins>
          </w:p>
        </w:tc>
      </w:tr>
      <w:tr w:rsidR="000C4317" w:rsidRPr="004B185A" w14:paraId="3CC94399" w14:textId="77777777" w:rsidTr="000C4317">
        <w:trPr>
          <w:cantSplit/>
          <w:trHeight w:val="1788"/>
          <w:tblCellSpacing w:w="0" w:type="dxa"/>
          <w:trPrChange w:id="244" w:author="Dany Ghafari" w:date="2020-04-21T09:26:00Z">
            <w:trPr>
              <w:gridBefore w:val="1"/>
              <w:cantSplit/>
              <w:tblCellSpacing w:w="0" w:type="dxa"/>
            </w:trPr>
          </w:trPrChange>
        </w:trPr>
        <w:tc>
          <w:tcPr>
            <w:tcW w:w="703" w:type="dxa"/>
            <w:shd w:val="clear" w:color="auto" w:fill="CCCCCC"/>
            <w:tcMar>
              <w:top w:w="0" w:type="dxa"/>
              <w:left w:w="108" w:type="dxa"/>
              <w:bottom w:w="0" w:type="dxa"/>
              <w:right w:w="108" w:type="dxa"/>
            </w:tcMar>
            <w:tcPrChange w:id="245" w:author="Dany Ghafari" w:date="2020-04-21T09:26:00Z">
              <w:tcPr>
                <w:tcW w:w="993" w:type="dxa"/>
                <w:gridSpan w:val="2"/>
                <w:shd w:val="clear" w:color="auto" w:fill="CCCCCC"/>
                <w:tcMar>
                  <w:top w:w="0" w:type="dxa"/>
                  <w:left w:w="108" w:type="dxa"/>
                  <w:bottom w:w="0" w:type="dxa"/>
                  <w:right w:w="108" w:type="dxa"/>
                </w:tcMar>
              </w:tcPr>
            </w:tcPrChange>
          </w:tcPr>
          <w:p w14:paraId="4957093F" w14:textId="77777777" w:rsidR="000C4317" w:rsidRPr="00510B90" w:rsidRDefault="000C4317" w:rsidP="008E58B2">
            <w:pPr>
              <w:keepNext/>
              <w:keepLines/>
              <w:spacing w:beforeLines="60" w:before="144" w:afterLines="60" w:after="144"/>
              <w:jc w:val="center"/>
              <w:rPr>
                <w:rFonts w:cs="Arial"/>
                <w:b/>
                <w:color w:val="333333"/>
                <w:lang w:eastAsia="en-GB"/>
              </w:rPr>
            </w:pPr>
            <w:r w:rsidRPr="00510B90">
              <w:rPr>
                <w:rFonts w:cs="Arial"/>
                <w:b/>
                <w:color w:val="333333"/>
                <w:lang w:eastAsia="en-GB"/>
              </w:rPr>
              <w:t>B</w:t>
            </w:r>
          </w:p>
        </w:tc>
        <w:tc>
          <w:tcPr>
            <w:tcW w:w="1507" w:type="dxa"/>
            <w:shd w:val="clear" w:color="auto" w:fill="auto"/>
            <w:tcMar>
              <w:top w:w="0" w:type="dxa"/>
              <w:left w:w="108" w:type="dxa"/>
              <w:bottom w:w="0" w:type="dxa"/>
              <w:right w:w="108" w:type="dxa"/>
            </w:tcMar>
            <w:tcPrChange w:id="246" w:author="Dany Ghafari" w:date="2020-04-21T09:26:00Z">
              <w:tcPr>
                <w:tcW w:w="2126" w:type="dxa"/>
                <w:gridSpan w:val="2"/>
                <w:shd w:val="clear" w:color="auto" w:fill="auto"/>
                <w:tcMar>
                  <w:top w:w="0" w:type="dxa"/>
                  <w:left w:w="108" w:type="dxa"/>
                  <w:bottom w:w="0" w:type="dxa"/>
                  <w:right w:w="108" w:type="dxa"/>
                </w:tcMar>
              </w:tcPr>
            </w:tcPrChange>
          </w:tcPr>
          <w:p w14:paraId="2B0A9F03" w14:textId="77777777" w:rsidR="000C4317" w:rsidRPr="00510B90" w:rsidRDefault="000C4317" w:rsidP="008E58B2">
            <w:pPr>
              <w:keepNext/>
              <w:keepLines/>
              <w:spacing w:beforeLines="60" w:before="144" w:afterLines="60" w:after="144"/>
              <w:jc w:val="center"/>
              <w:rPr>
                <w:rFonts w:cs="Arial"/>
                <w:color w:val="333333"/>
                <w:lang w:eastAsia="en-GB"/>
              </w:rPr>
            </w:pPr>
            <w:r w:rsidRPr="00510B90">
              <w:rPr>
                <w:rFonts w:cs="Arial"/>
                <w:color w:val="333333"/>
                <w:lang w:eastAsia="en-GB"/>
              </w:rPr>
              <w:t>Daily – business</w:t>
            </w:r>
            <w:r w:rsidRPr="00510B90">
              <w:rPr>
                <w:rFonts w:cs="Arial"/>
                <w:color w:val="333333"/>
                <w:lang w:eastAsia="en-GB"/>
              </w:rPr>
              <w:br/>
              <w:t>week</w:t>
            </w:r>
          </w:p>
        </w:tc>
        <w:tc>
          <w:tcPr>
            <w:tcW w:w="4004" w:type="dxa"/>
            <w:shd w:val="clear" w:color="auto" w:fill="auto"/>
            <w:tcMar>
              <w:top w:w="0" w:type="dxa"/>
              <w:left w:w="108" w:type="dxa"/>
              <w:bottom w:w="0" w:type="dxa"/>
              <w:right w:w="108" w:type="dxa"/>
            </w:tcMar>
            <w:tcPrChange w:id="247" w:author="Dany Ghafari" w:date="2020-04-21T09:26:00Z">
              <w:tcPr>
                <w:tcW w:w="5648" w:type="dxa"/>
                <w:gridSpan w:val="2"/>
                <w:shd w:val="clear" w:color="auto" w:fill="auto"/>
                <w:tcMar>
                  <w:top w:w="0" w:type="dxa"/>
                  <w:left w:w="108" w:type="dxa"/>
                  <w:bottom w:w="0" w:type="dxa"/>
                  <w:right w:w="108" w:type="dxa"/>
                </w:tcMar>
              </w:tcPr>
            </w:tcPrChange>
          </w:tcPr>
          <w:p w14:paraId="518309DC" w14:textId="77777777" w:rsidR="000C4317" w:rsidRPr="00510B90" w:rsidRDefault="000C4317" w:rsidP="008E58B2">
            <w:pPr>
              <w:keepNext/>
              <w:keepLines/>
              <w:spacing w:beforeLines="60" w:before="144" w:afterLines="60" w:after="144"/>
              <w:jc w:val="both"/>
              <w:rPr>
                <w:rFonts w:cs="Arial"/>
                <w:color w:val="333333"/>
                <w:lang w:eastAsia="en-GB"/>
              </w:rPr>
            </w:pPr>
            <w:proofErr w:type="gramStart"/>
            <w:r w:rsidRPr="00510B90">
              <w:rPr>
                <w:rFonts w:cs="Arial"/>
                <w:color w:val="333333"/>
                <w:lang w:eastAsia="en-GB"/>
              </w:rPr>
              <w:t>Similar to</w:t>
            </w:r>
            <w:proofErr w:type="gramEnd"/>
            <w:r w:rsidRPr="00510B90">
              <w:rPr>
                <w:rFonts w:cs="Arial"/>
                <w:color w:val="333333"/>
                <w:lang w:eastAsia="en-GB"/>
              </w:rPr>
              <w:t xml:space="preserve"> "daily", however there are no observations for Saturdays and Sundays (so, neither “missing values” nor “numeric values” should be provided for Saturday and Sunday). This </w:t>
            </w:r>
            <w:proofErr w:type="gramStart"/>
            <w:r w:rsidRPr="00510B90">
              <w:rPr>
                <w:rFonts w:cs="Arial"/>
                <w:color w:val="333333"/>
                <w:lang w:eastAsia="en-GB"/>
              </w:rPr>
              <w:t>treatment  (</w:t>
            </w:r>
            <w:proofErr w:type="gramEnd"/>
            <w:r w:rsidRPr="00510B90">
              <w:rPr>
                <w:rFonts w:cs="Arial"/>
                <w:color w:val="333333"/>
                <w:lang w:eastAsia="en-GB"/>
              </w:rPr>
              <w:t>"business") is one way to deal with such cases, but it is not the only option. Such a time series could alternatively be considered daily (“D”), thus, with missing values in the weekend.</w:t>
            </w:r>
          </w:p>
        </w:tc>
        <w:tc>
          <w:tcPr>
            <w:tcW w:w="4004" w:type="dxa"/>
            <w:tcPrChange w:id="248" w:author="Dany Ghafari" w:date="2020-04-21T09:26:00Z">
              <w:tcPr>
                <w:tcW w:w="5648" w:type="dxa"/>
                <w:gridSpan w:val="2"/>
              </w:tcPr>
            </w:tcPrChange>
          </w:tcPr>
          <w:p w14:paraId="2B1E199C" w14:textId="77777777" w:rsidR="000C4317" w:rsidRPr="00510B90" w:rsidRDefault="000C4317" w:rsidP="008E58B2">
            <w:pPr>
              <w:keepNext/>
              <w:keepLines/>
              <w:spacing w:beforeLines="60" w:before="144" w:afterLines="60" w:after="144"/>
              <w:jc w:val="both"/>
              <w:rPr>
                <w:ins w:id="249" w:author="Dany Ghafari" w:date="2020-04-21T09:25:00Z"/>
                <w:rFonts w:cs="Arial"/>
                <w:color w:val="333333"/>
                <w:lang w:eastAsia="en-GB"/>
              </w:rPr>
            </w:pPr>
          </w:p>
        </w:tc>
      </w:tr>
      <w:tr w:rsidR="000C4317" w:rsidRPr="004B185A" w14:paraId="50A53728" w14:textId="77777777" w:rsidTr="000C4317">
        <w:trPr>
          <w:cantSplit/>
          <w:trHeight w:val="1802"/>
          <w:tblCellSpacing w:w="0" w:type="dxa"/>
          <w:trPrChange w:id="250" w:author="Dany Ghafari" w:date="2020-04-21T09:26:00Z">
            <w:trPr>
              <w:gridBefore w:val="1"/>
              <w:cantSplit/>
              <w:tblCellSpacing w:w="0" w:type="dxa"/>
            </w:trPr>
          </w:trPrChange>
        </w:trPr>
        <w:tc>
          <w:tcPr>
            <w:tcW w:w="703" w:type="dxa"/>
            <w:shd w:val="clear" w:color="auto" w:fill="CCCCCC"/>
            <w:tcMar>
              <w:top w:w="0" w:type="dxa"/>
              <w:left w:w="108" w:type="dxa"/>
              <w:bottom w:w="0" w:type="dxa"/>
              <w:right w:w="108" w:type="dxa"/>
            </w:tcMar>
            <w:tcPrChange w:id="251" w:author="Dany Ghafari" w:date="2020-04-21T09:26:00Z">
              <w:tcPr>
                <w:tcW w:w="993" w:type="dxa"/>
                <w:gridSpan w:val="2"/>
                <w:shd w:val="clear" w:color="auto" w:fill="CCCCCC"/>
                <w:tcMar>
                  <w:top w:w="0" w:type="dxa"/>
                  <w:left w:w="108" w:type="dxa"/>
                  <w:bottom w:w="0" w:type="dxa"/>
                  <w:right w:w="108" w:type="dxa"/>
                </w:tcMar>
              </w:tcPr>
            </w:tcPrChange>
          </w:tcPr>
          <w:p w14:paraId="10331AD4" w14:textId="77777777" w:rsidR="000C4317" w:rsidRPr="00510B90" w:rsidRDefault="000C4317" w:rsidP="008E58B2">
            <w:pPr>
              <w:spacing w:beforeLines="60" w:before="144" w:afterLines="60" w:after="144"/>
              <w:jc w:val="center"/>
              <w:rPr>
                <w:rFonts w:cs="Arial"/>
                <w:b/>
                <w:color w:val="333333"/>
                <w:lang w:eastAsia="en-GB"/>
              </w:rPr>
            </w:pPr>
            <w:r w:rsidRPr="00510B90">
              <w:rPr>
                <w:rFonts w:cs="Arial"/>
                <w:b/>
                <w:color w:val="333333"/>
                <w:lang w:eastAsia="en-GB"/>
              </w:rPr>
              <w:t>N</w:t>
            </w:r>
          </w:p>
        </w:tc>
        <w:tc>
          <w:tcPr>
            <w:tcW w:w="1507" w:type="dxa"/>
            <w:shd w:val="clear" w:color="auto" w:fill="auto"/>
            <w:tcMar>
              <w:top w:w="0" w:type="dxa"/>
              <w:left w:w="108" w:type="dxa"/>
              <w:bottom w:w="0" w:type="dxa"/>
              <w:right w:w="108" w:type="dxa"/>
            </w:tcMar>
            <w:tcPrChange w:id="252" w:author="Dany Ghafari" w:date="2020-04-21T09:26:00Z">
              <w:tcPr>
                <w:tcW w:w="2126" w:type="dxa"/>
                <w:gridSpan w:val="2"/>
                <w:shd w:val="clear" w:color="auto" w:fill="auto"/>
                <w:tcMar>
                  <w:top w:w="0" w:type="dxa"/>
                  <w:left w:w="108" w:type="dxa"/>
                  <w:bottom w:w="0" w:type="dxa"/>
                  <w:right w:w="108" w:type="dxa"/>
                </w:tcMar>
              </w:tcPr>
            </w:tcPrChange>
          </w:tcPr>
          <w:p w14:paraId="1398ED1E" w14:textId="77777777" w:rsidR="000C4317" w:rsidRPr="00510B90" w:rsidRDefault="000C4317" w:rsidP="008E58B2">
            <w:pPr>
              <w:spacing w:beforeLines="60" w:before="144" w:afterLines="60" w:after="144"/>
              <w:jc w:val="center"/>
              <w:rPr>
                <w:rFonts w:cs="Arial"/>
                <w:color w:val="333333"/>
                <w:lang w:eastAsia="en-GB"/>
              </w:rPr>
            </w:pPr>
            <w:r w:rsidRPr="00510B90">
              <w:rPr>
                <w:rFonts w:cs="Arial"/>
                <w:color w:val="333333"/>
                <w:lang w:eastAsia="en-GB"/>
              </w:rPr>
              <w:t>Minutely</w:t>
            </w:r>
          </w:p>
        </w:tc>
        <w:tc>
          <w:tcPr>
            <w:tcW w:w="4004" w:type="dxa"/>
            <w:shd w:val="clear" w:color="auto" w:fill="auto"/>
            <w:tcMar>
              <w:top w:w="0" w:type="dxa"/>
              <w:left w:w="108" w:type="dxa"/>
              <w:bottom w:w="0" w:type="dxa"/>
              <w:right w:w="108" w:type="dxa"/>
            </w:tcMar>
            <w:tcPrChange w:id="253" w:author="Dany Ghafari" w:date="2020-04-21T09:26:00Z">
              <w:tcPr>
                <w:tcW w:w="5648" w:type="dxa"/>
                <w:gridSpan w:val="2"/>
                <w:shd w:val="clear" w:color="auto" w:fill="auto"/>
                <w:tcMar>
                  <w:top w:w="0" w:type="dxa"/>
                  <w:left w:w="108" w:type="dxa"/>
                  <w:bottom w:w="0" w:type="dxa"/>
                  <w:right w:w="108" w:type="dxa"/>
                </w:tcMar>
              </w:tcPr>
            </w:tcPrChange>
          </w:tcPr>
          <w:p w14:paraId="6CCD50EB" w14:textId="77777777" w:rsidR="000C4317" w:rsidRPr="00510B90" w:rsidRDefault="000C4317" w:rsidP="008E58B2">
            <w:pPr>
              <w:spacing w:beforeLines="60" w:before="144" w:afterLines="60" w:after="144"/>
              <w:jc w:val="both"/>
              <w:rPr>
                <w:rFonts w:cs="Arial"/>
                <w:color w:val="333333"/>
                <w:lang w:eastAsia="en-GB"/>
              </w:rPr>
            </w:pPr>
            <w:r w:rsidRPr="00510B90">
              <w:rPr>
                <w:rFonts w:cs="Arial"/>
                <w:color w:val="333333"/>
                <w:lang w:eastAsia="en-GB"/>
              </w:rPr>
              <w:t>While N denotes "minutely", usually, there may be no observations every minute (for several series the frequency is usually "irregular" within a day/days). And though observations may be sparse (not collected or disseminated every minute), missing values do not need to be given for the minutes when no observations exist: in any case the time stamp determines when an observation is observed.</w:t>
            </w:r>
          </w:p>
        </w:tc>
        <w:tc>
          <w:tcPr>
            <w:tcW w:w="4004" w:type="dxa"/>
            <w:tcPrChange w:id="254" w:author="Dany Ghafari" w:date="2020-04-21T09:26:00Z">
              <w:tcPr>
                <w:tcW w:w="5648" w:type="dxa"/>
                <w:gridSpan w:val="2"/>
              </w:tcPr>
            </w:tcPrChange>
          </w:tcPr>
          <w:p w14:paraId="1BA629FB" w14:textId="77777777" w:rsidR="000C4317" w:rsidRPr="00510B90" w:rsidRDefault="009845CF">
            <w:pPr>
              <w:spacing w:beforeLines="60" w:before="144" w:afterLines="60" w:after="144"/>
              <w:jc w:val="center"/>
              <w:rPr>
                <w:ins w:id="255" w:author="Dany Ghafari" w:date="2020-04-21T09:25:00Z"/>
                <w:rFonts w:cs="Arial"/>
                <w:color w:val="333333"/>
                <w:lang w:eastAsia="en-GB"/>
              </w:rPr>
              <w:pPrChange w:id="256" w:author="Dany Ghafari" w:date="2020-04-21T09:28:00Z">
                <w:pPr>
                  <w:spacing w:beforeLines="60" w:before="144" w:afterLines="60" w:after="144"/>
                  <w:jc w:val="both"/>
                </w:pPr>
              </w:pPrChange>
            </w:pPr>
            <w:ins w:id="257" w:author="Dany Ghafari" w:date="2020-04-21T09:28:00Z">
              <w:r w:rsidRPr="009845CF">
                <w:rPr>
                  <w:rFonts w:cs="Arial"/>
                  <w:color w:val="333333"/>
                  <w:lang w:eastAsia="en-GB"/>
                </w:rPr>
                <w:t>PT1M</w:t>
              </w:r>
            </w:ins>
          </w:p>
        </w:tc>
      </w:tr>
      <w:tr w:rsidR="00C7568E" w:rsidRPr="004B185A" w14:paraId="7901699E" w14:textId="77777777" w:rsidTr="000B4E9A">
        <w:tblPrEx>
          <w:tblPrExChange w:id="258" w:author="Dany Ghafari" w:date="2020-04-29T17:43:00Z">
            <w:tblPrEx>
              <w:tblW w:w="10219" w:type="dxa"/>
            </w:tblPrEx>
          </w:tblPrExChange>
        </w:tblPrEx>
        <w:trPr>
          <w:cantSplit/>
          <w:trHeight w:val="615"/>
          <w:tblCellSpacing w:w="0" w:type="dxa"/>
          <w:ins w:id="259" w:author="Dany Ghafari" w:date="2020-04-29T17:37:00Z"/>
          <w:trPrChange w:id="260" w:author="Dany Ghafari" w:date="2020-04-29T17:43:00Z">
            <w:trPr>
              <w:gridAfter w:val="0"/>
              <w:cantSplit/>
              <w:trHeight w:val="1802"/>
              <w:tblCellSpacing w:w="0" w:type="dxa"/>
            </w:trPr>
          </w:trPrChange>
        </w:trPr>
        <w:tc>
          <w:tcPr>
            <w:tcW w:w="703" w:type="dxa"/>
            <w:shd w:val="clear" w:color="auto" w:fill="CCCCCC"/>
            <w:tcMar>
              <w:top w:w="0" w:type="dxa"/>
              <w:left w:w="108" w:type="dxa"/>
              <w:bottom w:w="0" w:type="dxa"/>
              <w:right w:w="108" w:type="dxa"/>
            </w:tcMar>
            <w:tcPrChange w:id="261" w:author="Dany Ghafari" w:date="2020-04-29T17:43:00Z">
              <w:tcPr>
                <w:tcW w:w="703" w:type="dxa"/>
                <w:gridSpan w:val="2"/>
                <w:shd w:val="clear" w:color="auto" w:fill="CCCCCC"/>
                <w:tcMar>
                  <w:top w:w="0" w:type="dxa"/>
                  <w:left w:w="108" w:type="dxa"/>
                  <w:bottom w:w="0" w:type="dxa"/>
                  <w:right w:w="108" w:type="dxa"/>
                </w:tcMar>
              </w:tcPr>
            </w:tcPrChange>
          </w:tcPr>
          <w:p w14:paraId="678449B8" w14:textId="50440E45" w:rsidR="00C7568E" w:rsidRPr="00C7568E" w:rsidRDefault="00C7568E" w:rsidP="000B4E9A">
            <w:pPr>
              <w:keepNext/>
              <w:keepLines/>
              <w:spacing w:beforeLines="60" w:before="144" w:afterLines="60" w:after="144"/>
              <w:jc w:val="center"/>
              <w:rPr>
                <w:ins w:id="262" w:author="Dany Ghafari" w:date="2020-04-29T17:37:00Z"/>
                <w:rFonts w:cs="Arial"/>
                <w:lang w:eastAsia="en-GB"/>
                <w:rPrChange w:id="263" w:author="Dany Ghafari" w:date="2020-04-29T17:37:00Z">
                  <w:rPr>
                    <w:ins w:id="264" w:author="Dany Ghafari" w:date="2020-04-29T17:37:00Z"/>
                    <w:rFonts w:cs="Arial"/>
                    <w:b/>
                    <w:color w:val="333333"/>
                    <w:lang w:eastAsia="en-GB"/>
                  </w:rPr>
                </w:rPrChange>
              </w:rPr>
              <w:pPrChange w:id="265" w:author="Dany Ghafari" w:date="2020-04-29T17:41:00Z">
                <w:pPr>
                  <w:spacing w:beforeLines="60" w:before="144" w:afterLines="60" w:after="144"/>
                  <w:jc w:val="center"/>
                </w:pPr>
              </w:pPrChange>
            </w:pPr>
            <w:ins w:id="266" w:author="Dany Ghafari" w:date="2020-04-29T17:37:00Z">
              <w:r w:rsidRPr="00C7568E">
                <w:rPr>
                  <w:rFonts w:cs="Arial"/>
                  <w:b/>
                  <w:color w:val="333333"/>
                  <w:lang w:eastAsia="en-GB"/>
                </w:rPr>
                <w:lastRenderedPageBreak/>
                <w:t>I</w:t>
              </w:r>
            </w:ins>
          </w:p>
        </w:tc>
        <w:tc>
          <w:tcPr>
            <w:tcW w:w="1507" w:type="dxa"/>
            <w:shd w:val="clear" w:color="auto" w:fill="auto"/>
            <w:tcMar>
              <w:top w:w="0" w:type="dxa"/>
              <w:left w:w="108" w:type="dxa"/>
              <w:bottom w:w="0" w:type="dxa"/>
              <w:right w:w="108" w:type="dxa"/>
            </w:tcMar>
            <w:tcPrChange w:id="267" w:author="Dany Ghafari" w:date="2020-04-29T17:43:00Z">
              <w:tcPr>
                <w:tcW w:w="1507" w:type="dxa"/>
                <w:gridSpan w:val="2"/>
                <w:shd w:val="clear" w:color="auto" w:fill="auto"/>
                <w:tcMar>
                  <w:top w:w="0" w:type="dxa"/>
                  <w:left w:w="108" w:type="dxa"/>
                  <w:bottom w:w="0" w:type="dxa"/>
                  <w:right w:w="108" w:type="dxa"/>
                </w:tcMar>
              </w:tcPr>
            </w:tcPrChange>
          </w:tcPr>
          <w:p w14:paraId="590CFC9F" w14:textId="55BA192B" w:rsidR="00C7568E" w:rsidRPr="00510B90" w:rsidRDefault="00C7568E" w:rsidP="008E58B2">
            <w:pPr>
              <w:spacing w:beforeLines="60" w:before="144" w:afterLines="60" w:after="144"/>
              <w:jc w:val="center"/>
              <w:rPr>
                <w:ins w:id="268" w:author="Dany Ghafari" w:date="2020-04-29T17:37:00Z"/>
                <w:rFonts w:cs="Arial"/>
                <w:color w:val="333333"/>
                <w:lang w:eastAsia="en-GB"/>
              </w:rPr>
            </w:pPr>
            <w:ins w:id="269" w:author="Dany Ghafari" w:date="2020-04-29T17:37:00Z">
              <w:r w:rsidRPr="00C7568E">
                <w:rPr>
                  <w:rFonts w:cs="Arial"/>
                  <w:color w:val="333333"/>
                  <w:lang w:eastAsia="en-GB"/>
                </w:rPr>
                <w:t>Irregular / A-periodic</w:t>
              </w:r>
            </w:ins>
          </w:p>
        </w:tc>
        <w:tc>
          <w:tcPr>
            <w:tcW w:w="4004" w:type="dxa"/>
            <w:shd w:val="clear" w:color="auto" w:fill="auto"/>
            <w:tcMar>
              <w:top w:w="0" w:type="dxa"/>
              <w:left w:w="108" w:type="dxa"/>
              <w:bottom w:w="0" w:type="dxa"/>
              <w:right w:w="108" w:type="dxa"/>
            </w:tcMar>
            <w:tcPrChange w:id="270" w:author="Dany Ghafari" w:date="2020-04-29T17:43:00Z">
              <w:tcPr>
                <w:tcW w:w="4004" w:type="dxa"/>
                <w:gridSpan w:val="2"/>
                <w:shd w:val="clear" w:color="auto" w:fill="auto"/>
                <w:tcMar>
                  <w:top w:w="0" w:type="dxa"/>
                  <w:left w:w="108" w:type="dxa"/>
                  <w:bottom w:w="0" w:type="dxa"/>
                  <w:right w:w="108" w:type="dxa"/>
                </w:tcMar>
              </w:tcPr>
            </w:tcPrChange>
          </w:tcPr>
          <w:p w14:paraId="6244455D" w14:textId="636E68A3" w:rsidR="00C7568E" w:rsidRPr="00510B90" w:rsidRDefault="00C7568E" w:rsidP="008E58B2">
            <w:pPr>
              <w:spacing w:beforeLines="60" w:before="144" w:afterLines="60" w:after="144"/>
              <w:jc w:val="both"/>
              <w:rPr>
                <w:ins w:id="271" w:author="Dany Ghafari" w:date="2020-04-29T17:37:00Z"/>
                <w:rFonts w:cs="Arial"/>
                <w:color w:val="333333"/>
                <w:lang w:eastAsia="en-GB"/>
              </w:rPr>
            </w:pPr>
            <w:ins w:id="272" w:author="Dany Ghafari" w:date="2020-04-29T17:38:00Z">
              <w:r w:rsidRPr="00C7568E">
                <w:rPr>
                  <w:rFonts w:cs="Arial"/>
                  <w:color w:val="333333"/>
                  <w:lang w:eastAsia="en-GB"/>
                </w:rPr>
                <w:t>To be used for data collected or disseminated at uneven intervals</w:t>
              </w:r>
            </w:ins>
          </w:p>
        </w:tc>
        <w:tc>
          <w:tcPr>
            <w:tcW w:w="4004" w:type="dxa"/>
            <w:tcPrChange w:id="273" w:author="Dany Ghafari" w:date="2020-04-29T17:43:00Z">
              <w:tcPr>
                <w:tcW w:w="4004" w:type="dxa"/>
                <w:gridSpan w:val="2"/>
              </w:tcPr>
            </w:tcPrChange>
          </w:tcPr>
          <w:p w14:paraId="7025E64F" w14:textId="77777777" w:rsidR="00C7568E" w:rsidRPr="009845CF" w:rsidRDefault="00C7568E" w:rsidP="000B4E9A">
            <w:pPr>
              <w:spacing w:beforeLines="60" w:before="144" w:afterLines="60" w:after="144"/>
              <w:rPr>
                <w:ins w:id="274" w:author="Dany Ghafari" w:date="2020-04-29T17:37:00Z"/>
                <w:rFonts w:cs="Arial"/>
                <w:color w:val="333333"/>
                <w:lang w:eastAsia="en-GB"/>
              </w:rPr>
              <w:pPrChange w:id="275" w:author="Dany Ghafari" w:date="2020-04-29T17:40:00Z">
                <w:pPr>
                  <w:spacing w:beforeLines="60" w:before="144" w:afterLines="60" w:after="144"/>
                  <w:jc w:val="center"/>
                </w:pPr>
              </w:pPrChange>
            </w:pPr>
          </w:p>
        </w:tc>
      </w:tr>
      <w:tr w:rsidR="000B4E9A" w:rsidRPr="004B185A" w14:paraId="2F6C699B" w14:textId="77777777" w:rsidTr="000B4E9A">
        <w:tblPrEx>
          <w:tblPrExChange w:id="276" w:author="Dany Ghafari" w:date="2020-04-29T17:43:00Z">
            <w:tblPrEx>
              <w:tblW w:w="10219" w:type="dxa"/>
            </w:tblPrEx>
          </w:tblPrExChange>
        </w:tblPrEx>
        <w:trPr>
          <w:cantSplit/>
          <w:trHeight w:val="660"/>
          <w:tblCellSpacing w:w="0" w:type="dxa"/>
          <w:ins w:id="277" w:author="Dany Ghafari" w:date="2020-04-29T17:40:00Z"/>
          <w:trPrChange w:id="278" w:author="Dany Ghafari" w:date="2020-04-29T17:43:00Z">
            <w:trPr>
              <w:gridAfter w:val="0"/>
              <w:cantSplit/>
              <w:trHeight w:val="1802"/>
              <w:tblCellSpacing w:w="0" w:type="dxa"/>
            </w:trPr>
          </w:trPrChange>
        </w:trPr>
        <w:tc>
          <w:tcPr>
            <w:tcW w:w="703" w:type="dxa"/>
            <w:shd w:val="clear" w:color="auto" w:fill="CCCCCC"/>
            <w:tcMar>
              <w:top w:w="0" w:type="dxa"/>
              <w:left w:w="108" w:type="dxa"/>
              <w:bottom w:w="0" w:type="dxa"/>
              <w:right w:w="108" w:type="dxa"/>
            </w:tcMar>
            <w:tcPrChange w:id="279" w:author="Dany Ghafari" w:date="2020-04-29T17:43:00Z">
              <w:tcPr>
                <w:tcW w:w="703" w:type="dxa"/>
                <w:gridSpan w:val="2"/>
                <w:shd w:val="clear" w:color="auto" w:fill="CCCCCC"/>
                <w:tcMar>
                  <w:top w:w="0" w:type="dxa"/>
                  <w:left w:w="108" w:type="dxa"/>
                  <w:bottom w:w="0" w:type="dxa"/>
                  <w:right w:w="108" w:type="dxa"/>
                </w:tcMar>
              </w:tcPr>
            </w:tcPrChange>
          </w:tcPr>
          <w:p w14:paraId="7F34A67B" w14:textId="78309949" w:rsidR="000B4E9A" w:rsidRPr="00C7568E" w:rsidRDefault="000B4E9A" w:rsidP="000B4E9A">
            <w:pPr>
              <w:spacing w:beforeLines="60" w:before="144" w:afterLines="60" w:after="144"/>
              <w:jc w:val="center"/>
              <w:rPr>
                <w:ins w:id="280" w:author="Dany Ghafari" w:date="2020-04-29T17:40:00Z"/>
                <w:rFonts w:cs="Arial"/>
                <w:b/>
                <w:color w:val="333333"/>
                <w:lang w:eastAsia="en-GB"/>
              </w:rPr>
            </w:pPr>
            <w:ins w:id="281" w:author="Dany Ghafari" w:date="2020-04-29T17:42:00Z">
              <w:r>
                <w:rPr>
                  <w:rFonts w:cs="Arial"/>
                  <w:b/>
                  <w:color w:val="333333"/>
                  <w:lang w:eastAsia="en-GB"/>
                </w:rPr>
                <w:t>C</w:t>
              </w:r>
            </w:ins>
          </w:p>
        </w:tc>
        <w:tc>
          <w:tcPr>
            <w:tcW w:w="1507" w:type="dxa"/>
            <w:shd w:val="clear" w:color="auto" w:fill="auto"/>
            <w:tcMar>
              <w:top w:w="0" w:type="dxa"/>
              <w:left w:w="108" w:type="dxa"/>
              <w:bottom w:w="0" w:type="dxa"/>
              <w:right w:w="108" w:type="dxa"/>
            </w:tcMar>
            <w:tcPrChange w:id="282" w:author="Dany Ghafari" w:date="2020-04-29T17:43:00Z">
              <w:tcPr>
                <w:tcW w:w="1507" w:type="dxa"/>
                <w:gridSpan w:val="2"/>
                <w:shd w:val="clear" w:color="auto" w:fill="auto"/>
                <w:tcMar>
                  <w:top w:w="0" w:type="dxa"/>
                  <w:left w:w="108" w:type="dxa"/>
                  <w:bottom w:w="0" w:type="dxa"/>
                  <w:right w:w="108" w:type="dxa"/>
                </w:tcMar>
              </w:tcPr>
            </w:tcPrChange>
          </w:tcPr>
          <w:p w14:paraId="21E3B1B9" w14:textId="08DABA51" w:rsidR="000B4E9A" w:rsidRPr="00C7568E" w:rsidRDefault="000B4E9A" w:rsidP="008E58B2">
            <w:pPr>
              <w:spacing w:beforeLines="60" w:before="144" w:afterLines="60" w:after="144"/>
              <w:jc w:val="center"/>
              <w:rPr>
                <w:ins w:id="283" w:author="Dany Ghafari" w:date="2020-04-29T17:40:00Z"/>
                <w:rFonts w:cs="Arial"/>
                <w:color w:val="333333"/>
                <w:lang w:eastAsia="en-GB"/>
              </w:rPr>
            </w:pPr>
            <w:ins w:id="284" w:author="Dany Ghafari" w:date="2020-04-29T17:42:00Z">
              <w:r w:rsidRPr="000B4E9A">
                <w:rPr>
                  <w:rFonts w:cs="Arial"/>
                  <w:color w:val="333333"/>
                  <w:lang w:eastAsia="en-GB"/>
                </w:rPr>
                <w:t>Continuous</w:t>
              </w:r>
            </w:ins>
          </w:p>
        </w:tc>
        <w:tc>
          <w:tcPr>
            <w:tcW w:w="4004" w:type="dxa"/>
            <w:shd w:val="clear" w:color="auto" w:fill="auto"/>
            <w:tcMar>
              <w:top w:w="0" w:type="dxa"/>
              <w:left w:w="108" w:type="dxa"/>
              <w:bottom w:w="0" w:type="dxa"/>
              <w:right w:w="108" w:type="dxa"/>
            </w:tcMar>
            <w:tcPrChange w:id="285" w:author="Dany Ghafari" w:date="2020-04-29T17:43:00Z">
              <w:tcPr>
                <w:tcW w:w="4004" w:type="dxa"/>
                <w:gridSpan w:val="2"/>
                <w:shd w:val="clear" w:color="auto" w:fill="auto"/>
                <w:tcMar>
                  <w:top w:w="0" w:type="dxa"/>
                  <w:left w:w="108" w:type="dxa"/>
                  <w:bottom w:w="0" w:type="dxa"/>
                  <w:right w:w="108" w:type="dxa"/>
                </w:tcMar>
              </w:tcPr>
            </w:tcPrChange>
          </w:tcPr>
          <w:p w14:paraId="3725D58F" w14:textId="7E290B4C" w:rsidR="000B4E9A" w:rsidRPr="00C7568E" w:rsidRDefault="000B4E9A" w:rsidP="008E58B2">
            <w:pPr>
              <w:spacing w:beforeLines="60" w:before="144" w:afterLines="60" w:after="144"/>
              <w:jc w:val="both"/>
              <w:rPr>
                <w:ins w:id="286" w:author="Dany Ghafari" w:date="2020-04-29T17:40:00Z"/>
                <w:rFonts w:cs="Arial"/>
                <w:color w:val="333333"/>
                <w:lang w:eastAsia="en-GB"/>
              </w:rPr>
            </w:pPr>
            <w:ins w:id="287" w:author="Dany Ghafari" w:date="2020-04-29T17:42:00Z">
              <w:r w:rsidRPr="000B4E9A">
                <w:rPr>
                  <w:rFonts w:cs="Arial"/>
                  <w:color w:val="333333"/>
                  <w:lang w:eastAsia="en-GB"/>
                </w:rPr>
                <w:t>The item is updated more frequent than daily</w:t>
              </w:r>
            </w:ins>
          </w:p>
        </w:tc>
        <w:tc>
          <w:tcPr>
            <w:tcW w:w="4004" w:type="dxa"/>
            <w:tcPrChange w:id="288" w:author="Dany Ghafari" w:date="2020-04-29T17:43:00Z">
              <w:tcPr>
                <w:tcW w:w="4004" w:type="dxa"/>
                <w:gridSpan w:val="2"/>
              </w:tcPr>
            </w:tcPrChange>
          </w:tcPr>
          <w:p w14:paraId="417E9023" w14:textId="77777777" w:rsidR="000B4E9A" w:rsidRPr="009845CF" w:rsidRDefault="000B4E9A" w:rsidP="000B4E9A">
            <w:pPr>
              <w:spacing w:beforeLines="60" w:before="144" w:afterLines="60" w:after="144"/>
              <w:rPr>
                <w:ins w:id="289" w:author="Dany Ghafari" w:date="2020-04-29T17:40:00Z"/>
                <w:rFonts w:cs="Arial"/>
                <w:color w:val="333333"/>
                <w:lang w:eastAsia="en-GB"/>
              </w:rPr>
            </w:pPr>
          </w:p>
        </w:tc>
      </w:tr>
      <w:tr w:rsidR="000B4E9A" w:rsidRPr="004B185A" w14:paraId="6E0FAF24" w14:textId="77777777" w:rsidTr="000B4E9A">
        <w:tblPrEx>
          <w:tblPrExChange w:id="290" w:author="Dany Ghafari" w:date="2020-04-29T17:42:00Z">
            <w:tblPrEx>
              <w:tblW w:w="10219" w:type="dxa"/>
            </w:tblPrEx>
          </w:tblPrExChange>
        </w:tblPrEx>
        <w:trPr>
          <w:cantSplit/>
          <w:trHeight w:val="633"/>
          <w:tblCellSpacing w:w="0" w:type="dxa"/>
          <w:ins w:id="291" w:author="Dany Ghafari" w:date="2020-04-29T17:42:00Z"/>
          <w:trPrChange w:id="292" w:author="Dany Ghafari" w:date="2020-04-29T17:42:00Z">
            <w:trPr>
              <w:gridAfter w:val="0"/>
              <w:cantSplit/>
              <w:trHeight w:val="1802"/>
              <w:tblCellSpacing w:w="0" w:type="dxa"/>
            </w:trPr>
          </w:trPrChange>
        </w:trPr>
        <w:tc>
          <w:tcPr>
            <w:tcW w:w="703" w:type="dxa"/>
            <w:shd w:val="clear" w:color="auto" w:fill="CCCCCC"/>
            <w:tcMar>
              <w:top w:w="0" w:type="dxa"/>
              <w:left w:w="108" w:type="dxa"/>
              <w:bottom w:w="0" w:type="dxa"/>
              <w:right w:w="108" w:type="dxa"/>
            </w:tcMar>
            <w:tcPrChange w:id="293" w:author="Dany Ghafari" w:date="2020-04-29T17:42:00Z">
              <w:tcPr>
                <w:tcW w:w="703" w:type="dxa"/>
                <w:gridSpan w:val="2"/>
                <w:shd w:val="clear" w:color="auto" w:fill="CCCCCC"/>
                <w:tcMar>
                  <w:top w:w="0" w:type="dxa"/>
                  <w:left w:w="108" w:type="dxa"/>
                  <w:bottom w:w="0" w:type="dxa"/>
                  <w:right w:w="108" w:type="dxa"/>
                </w:tcMar>
              </w:tcPr>
            </w:tcPrChange>
          </w:tcPr>
          <w:p w14:paraId="31FF4FB8" w14:textId="7B51BAD0" w:rsidR="000B4E9A" w:rsidRDefault="000B4E9A" w:rsidP="000B4E9A">
            <w:pPr>
              <w:spacing w:beforeLines="60" w:before="144" w:afterLines="60" w:after="144"/>
              <w:jc w:val="center"/>
              <w:rPr>
                <w:ins w:id="294" w:author="Dany Ghafari" w:date="2020-04-29T17:42:00Z"/>
                <w:rFonts w:cs="Arial"/>
                <w:b/>
                <w:color w:val="333333"/>
                <w:lang w:eastAsia="en-GB"/>
              </w:rPr>
            </w:pPr>
            <w:ins w:id="295" w:author="Dany Ghafari" w:date="2020-04-29T17:43:00Z">
              <w:r w:rsidRPr="000B4E9A">
                <w:rPr>
                  <w:rFonts w:cs="Arial"/>
                  <w:b/>
                  <w:color w:val="333333"/>
                  <w:lang w:eastAsia="en-GB"/>
                </w:rPr>
                <w:t>_O</w:t>
              </w:r>
            </w:ins>
          </w:p>
        </w:tc>
        <w:tc>
          <w:tcPr>
            <w:tcW w:w="1507" w:type="dxa"/>
            <w:shd w:val="clear" w:color="auto" w:fill="auto"/>
            <w:tcMar>
              <w:top w:w="0" w:type="dxa"/>
              <w:left w:w="108" w:type="dxa"/>
              <w:bottom w:w="0" w:type="dxa"/>
              <w:right w:w="108" w:type="dxa"/>
            </w:tcMar>
            <w:tcPrChange w:id="296" w:author="Dany Ghafari" w:date="2020-04-29T17:42:00Z">
              <w:tcPr>
                <w:tcW w:w="1507" w:type="dxa"/>
                <w:gridSpan w:val="2"/>
                <w:shd w:val="clear" w:color="auto" w:fill="auto"/>
                <w:tcMar>
                  <w:top w:w="0" w:type="dxa"/>
                  <w:left w:w="108" w:type="dxa"/>
                  <w:bottom w:w="0" w:type="dxa"/>
                  <w:right w:w="108" w:type="dxa"/>
                </w:tcMar>
              </w:tcPr>
            </w:tcPrChange>
          </w:tcPr>
          <w:p w14:paraId="2AA212CC" w14:textId="2C647989" w:rsidR="000B4E9A" w:rsidRPr="000B4E9A" w:rsidRDefault="00CD59C8" w:rsidP="008E58B2">
            <w:pPr>
              <w:spacing w:beforeLines="60" w:before="144" w:afterLines="60" w:after="144"/>
              <w:jc w:val="center"/>
              <w:rPr>
                <w:ins w:id="297" w:author="Dany Ghafari" w:date="2020-04-29T17:42:00Z"/>
                <w:rFonts w:cs="Arial"/>
                <w:color w:val="333333"/>
                <w:lang w:eastAsia="en-GB"/>
              </w:rPr>
            </w:pPr>
            <w:ins w:id="298" w:author="Dany Ghafari" w:date="2020-04-29T17:44:00Z">
              <w:r w:rsidRPr="00CD59C8">
                <w:rPr>
                  <w:rFonts w:cs="Arial"/>
                  <w:color w:val="333333"/>
                  <w:lang w:eastAsia="en-GB"/>
                </w:rPr>
                <w:t>Other</w:t>
              </w:r>
            </w:ins>
          </w:p>
        </w:tc>
        <w:tc>
          <w:tcPr>
            <w:tcW w:w="4004" w:type="dxa"/>
            <w:shd w:val="clear" w:color="auto" w:fill="auto"/>
            <w:tcMar>
              <w:top w:w="0" w:type="dxa"/>
              <w:left w:w="108" w:type="dxa"/>
              <w:bottom w:w="0" w:type="dxa"/>
              <w:right w:w="108" w:type="dxa"/>
            </w:tcMar>
            <w:tcPrChange w:id="299" w:author="Dany Ghafari" w:date="2020-04-29T17:42:00Z">
              <w:tcPr>
                <w:tcW w:w="4004" w:type="dxa"/>
                <w:gridSpan w:val="2"/>
                <w:shd w:val="clear" w:color="auto" w:fill="auto"/>
                <w:tcMar>
                  <w:top w:w="0" w:type="dxa"/>
                  <w:left w:w="108" w:type="dxa"/>
                  <w:bottom w:w="0" w:type="dxa"/>
                  <w:right w:w="108" w:type="dxa"/>
                </w:tcMar>
              </w:tcPr>
            </w:tcPrChange>
          </w:tcPr>
          <w:p w14:paraId="26B7E47E" w14:textId="3A66C3FA" w:rsidR="000B4E9A" w:rsidRPr="000B4E9A" w:rsidRDefault="00CD59C8" w:rsidP="008E58B2">
            <w:pPr>
              <w:spacing w:beforeLines="60" w:before="144" w:afterLines="60" w:after="144"/>
              <w:jc w:val="both"/>
              <w:rPr>
                <w:ins w:id="300" w:author="Dany Ghafari" w:date="2020-04-29T17:42:00Z"/>
                <w:rFonts w:cs="Arial"/>
                <w:color w:val="333333"/>
                <w:lang w:eastAsia="en-GB"/>
              </w:rPr>
            </w:pPr>
            <w:ins w:id="301" w:author="Dany Ghafari" w:date="2020-04-29T17:46:00Z">
              <w:r w:rsidRPr="00CD59C8">
                <w:rPr>
                  <w:rFonts w:cs="Arial"/>
                  <w:color w:val="333333"/>
                  <w:lang w:eastAsia="en-GB"/>
                </w:rPr>
                <w:t>The event occurs with another type of regularity (for instance, every leap year).</w:t>
              </w:r>
            </w:ins>
          </w:p>
        </w:tc>
        <w:tc>
          <w:tcPr>
            <w:tcW w:w="4004" w:type="dxa"/>
            <w:tcPrChange w:id="302" w:author="Dany Ghafari" w:date="2020-04-29T17:42:00Z">
              <w:tcPr>
                <w:tcW w:w="4004" w:type="dxa"/>
                <w:gridSpan w:val="2"/>
              </w:tcPr>
            </w:tcPrChange>
          </w:tcPr>
          <w:p w14:paraId="77C57B14" w14:textId="77777777" w:rsidR="000B4E9A" w:rsidRPr="009845CF" w:rsidRDefault="000B4E9A" w:rsidP="000B4E9A">
            <w:pPr>
              <w:spacing w:beforeLines="60" w:before="144" w:afterLines="60" w:after="144"/>
              <w:rPr>
                <w:ins w:id="303" w:author="Dany Ghafari" w:date="2020-04-29T17:42:00Z"/>
                <w:rFonts w:cs="Arial"/>
                <w:color w:val="333333"/>
                <w:lang w:eastAsia="en-GB"/>
              </w:rPr>
            </w:pPr>
          </w:p>
        </w:tc>
      </w:tr>
      <w:tr w:rsidR="000B4E9A" w:rsidRPr="004B185A" w14:paraId="4921AE96" w14:textId="77777777" w:rsidTr="000B4E9A">
        <w:tblPrEx>
          <w:tblPrExChange w:id="304" w:author="Dany Ghafari" w:date="2020-04-29T17:43:00Z">
            <w:tblPrEx>
              <w:tblW w:w="10219" w:type="dxa"/>
            </w:tblPrEx>
          </w:tblPrExChange>
        </w:tblPrEx>
        <w:trPr>
          <w:cantSplit/>
          <w:trHeight w:val="633"/>
          <w:tblCellSpacing w:w="0" w:type="dxa"/>
          <w:ins w:id="305" w:author="Dany Ghafari" w:date="2020-04-29T17:42:00Z"/>
          <w:trPrChange w:id="306" w:author="Dany Ghafari" w:date="2020-04-29T17:43:00Z">
            <w:trPr>
              <w:gridAfter w:val="0"/>
              <w:cantSplit/>
              <w:trHeight w:val="1802"/>
              <w:tblCellSpacing w:w="0" w:type="dxa"/>
            </w:trPr>
          </w:trPrChange>
        </w:trPr>
        <w:tc>
          <w:tcPr>
            <w:tcW w:w="703" w:type="dxa"/>
            <w:shd w:val="clear" w:color="auto" w:fill="CCCCCC"/>
            <w:tcMar>
              <w:top w:w="0" w:type="dxa"/>
              <w:left w:w="108" w:type="dxa"/>
              <w:bottom w:w="0" w:type="dxa"/>
              <w:right w:w="108" w:type="dxa"/>
            </w:tcMar>
            <w:tcPrChange w:id="307" w:author="Dany Ghafari" w:date="2020-04-29T17:43:00Z">
              <w:tcPr>
                <w:tcW w:w="703" w:type="dxa"/>
                <w:gridSpan w:val="2"/>
                <w:shd w:val="clear" w:color="auto" w:fill="CCCCCC"/>
                <w:tcMar>
                  <w:top w:w="0" w:type="dxa"/>
                  <w:left w:w="108" w:type="dxa"/>
                  <w:bottom w:w="0" w:type="dxa"/>
                  <w:right w:w="108" w:type="dxa"/>
                </w:tcMar>
              </w:tcPr>
            </w:tcPrChange>
          </w:tcPr>
          <w:p w14:paraId="7A0F3AC6" w14:textId="4977AB51" w:rsidR="000B4E9A" w:rsidRDefault="000B4E9A" w:rsidP="000B4E9A">
            <w:pPr>
              <w:spacing w:beforeLines="60" w:before="144" w:afterLines="60" w:after="144"/>
              <w:jc w:val="center"/>
              <w:rPr>
                <w:ins w:id="308" w:author="Dany Ghafari" w:date="2020-04-29T17:42:00Z"/>
                <w:rFonts w:cs="Arial"/>
                <w:b/>
                <w:color w:val="333333"/>
                <w:lang w:eastAsia="en-GB"/>
              </w:rPr>
            </w:pPr>
            <w:ins w:id="309" w:author="Dany Ghafari" w:date="2020-04-29T17:43:00Z">
              <w:r w:rsidRPr="000B4E9A">
                <w:rPr>
                  <w:rFonts w:cs="Arial"/>
                  <w:b/>
                  <w:color w:val="333333"/>
                  <w:lang w:eastAsia="en-GB"/>
                </w:rPr>
                <w:t>_U</w:t>
              </w:r>
            </w:ins>
          </w:p>
        </w:tc>
        <w:tc>
          <w:tcPr>
            <w:tcW w:w="1507" w:type="dxa"/>
            <w:shd w:val="clear" w:color="auto" w:fill="auto"/>
            <w:tcMar>
              <w:top w:w="0" w:type="dxa"/>
              <w:left w:w="108" w:type="dxa"/>
              <w:bottom w:w="0" w:type="dxa"/>
              <w:right w:w="108" w:type="dxa"/>
            </w:tcMar>
            <w:tcPrChange w:id="310" w:author="Dany Ghafari" w:date="2020-04-29T17:43:00Z">
              <w:tcPr>
                <w:tcW w:w="1507" w:type="dxa"/>
                <w:gridSpan w:val="2"/>
                <w:shd w:val="clear" w:color="auto" w:fill="auto"/>
                <w:tcMar>
                  <w:top w:w="0" w:type="dxa"/>
                  <w:left w:w="108" w:type="dxa"/>
                  <w:bottom w:w="0" w:type="dxa"/>
                  <w:right w:w="108" w:type="dxa"/>
                </w:tcMar>
              </w:tcPr>
            </w:tcPrChange>
          </w:tcPr>
          <w:p w14:paraId="354EBF08" w14:textId="4CE88757" w:rsidR="000B4E9A" w:rsidRPr="000B4E9A" w:rsidRDefault="00CD59C8" w:rsidP="008E58B2">
            <w:pPr>
              <w:spacing w:beforeLines="60" w:before="144" w:afterLines="60" w:after="144"/>
              <w:jc w:val="center"/>
              <w:rPr>
                <w:ins w:id="311" w:author="Dany Ghafari" w:date="2020-04-29T17:42:00Z"/>
                <w:rFonts w:cs="Arial"/>
                <w:color w:val="333333"/>
                <w:lang w:eastAsia="en-GB"/>
              </w:rPr>
            </w:pPr>
            <w:proofErr w:type="spellStart"/>
            <w:ins w:id="312" w:author="Dany Ghafari" w:date="2020-04-29T17:44:00Z">
              <w:r w:rsidRPr="00CD59C8">
                <w:rPr>
                  <w:rFonts w:cs="Arial"/>
                  <w:color w:val="333333"/>
                  <w:lang w:eastAsia="en-GB"/>
                </w:rPr>
                <w:t>Unkown</w:t>
              </w:r>
            </w:ins>
            <w:proofErr w:type="spellEnd"/>
          </w:p>
        </w:tc>
        <w:tc>
          <w:tcPr>
            <w:tcW w:w="4004" w:type="dxa"/>
            <w:shd w:val="clear" w:color="auto" w:fill="auto"/>
            <w:tcMar>
              <w:top w:w="0" w:type="dxa"/>
              <w:left w:w="108" w:type="dxa"/>
              <w:bottom w:w="0" w:type="dxa"/>
              <w:right w:w="108" w:type="dxa"/>
            </w:tcMar>
            <w:tcPrChange w:id="313" w:author="Dany Ghafari" w:date="2020-04-29T17:43:00Z">
              <w:tcPr>
                <w:tcW w:w="4004" w:type="dxa"/>
                <w:gridSpan w:val="2"/>
                <w:shd w:val="clear" w:color="auto" w:fill="auto"/>
                <w:tcMar>
                  <w:top w:w="0" w:type="dxa"/>
                  <w:left w:w="108" w:type="dxa"/>
                  <w:bottom w:w="0" w:type="dxa"/>
                  <w:right w:w="108" w:type="dxa"/>
                </w:tcMar>
              </w:tcPr>
            </w:tcPrChange>
          </w:tcPr>
          <w:p w14:paraId="29036E8C" w14:textId="6967D1F7" w:rsidR="000B4E9A" w:rsidRPr="000B4E9A" w:rsidRDefault="00CD59C8" w:rsidP="008E58B2">
            <w:pPr>
              <w:spacing w:beforeLines="60" w:before="144" w:afterLines="60" w:after="144"/>
              <w:jc w:val="both"/>
              <w:rPr>
                <w:ins w:id="314" w:author="Dany Ghafari" w:date="2020-04-29T17:42:00Z"/>
                <w:rFonts w:cs="Arial"/>
                <w:color w:val="333333"/>
                <w:lang w:eastAsia="en-GB"/>
              </w:rPr>
            </w:pPr>
            <w:ins w:id="315" w:author="Dany Ghafari" w:date="2020-04-29T17:46:00Z">
              <w:r w:rsidRPr="00CD59C8">
                <w:rPr>
                  <w:rFonts w:cs="Arial"/>
                  <w:color w:val="333333"/>
                  <w:lang w:eastAsia="en-GB"/>
                </w:rPr>
                <w:t>The event occurs with unknown regularity.</w:t>
              </w:r>
            </w:ins>
          </w:p>
        </w:tc>
        <w:tc>
          <w:tcPr>
            <w:tcW w:w="4004" w:type="dxa"/>
            <w:tcPrChange w:id="316" w:author="Dany Ghafari" w:date="2020-04-29T17:43:00Z">
              <w:tcPr>
                <w:tcW w:w="4004" w:type="dxa"/>
                <w:gridSpan w:val="2"/>
              </w:tcPr>
            </w:tcPrChange>
          </w:tcPr>
          <w:p w14:paraId="03B4C622" w14:textId="77777777" w:rsidR="000B4E9A" w:rsidRPr="009845CF" w:rsidRDefault="000B4E9A" w:rsidP="000B4E9A">
            <w:pPr>
              <w:spacing w:beforeLines="60" w:before="144" w:afterLines="60" w:after="144"/>
              <w:rPr>
                <w:ins w:id="317" w:author="Dany Ghafari" w:date="2020-04-29T17:42:00Z"/>
                <w:rFonts w:cs="Arial"/>
                <w:color w:val="333333"/>
                <w:lang w:eastAsia="en-GB"/>
              </w:rPr>
            </w:pPr>
          </w:p>
        </w:tc>
      </w:tr>
      <w:tr w:rsidR="000B4E9A" w:rsidRPr="004B185A" w14:paraId="5A4FA278" w14:textId="77777777" w:rsidTr="00CD59C8">
        <w:tblPrEx>
          <w:tblPrExChange w:id="318" w:author="Dany Ghafari" w:date="2020-04-29T17:43:00Z">
            <w:tblPrEx>
              <w:tblW w:w="10219" w:type="dxa"/>
            </w:tblPrEx>
          </w:tblPrExChange>
        </w:tblPrEx>
        <w:trPr>
          <w:cantSplit/>
          <w:trHeight w:val="597"/>
          <w:tblCellSpacing w:w="0" w:type="dxa"/>
          <w:ins w:id="319" w:author="Dany Ghafari" w:date="2020-04-29T17:42:00Z"/>
          <w:trPrChange w:id="320" w:author="Dany Ghafari" w:date="2020-04-29T17:43:00Z">
            <w:trPr>
              <w:gridAfter w:val="0"/>
              <w:cantSplit/>
              <w:trHeight w:val="1802"/>
              <w:tblCellSpacing w:w="0" w:type="dxa"/>
            </w:trPr>
          </w:trPrChange>
        </w:trPr>
        <w:tc>
          <w:tcPr>
            <w:tcW w:w="703" w:type="dxa"/>
            <w:shd w:val="clear" w:color="auto" w:fill="CCCCCC"/>
            <w:tcMar>
              <w:top w:w="0" w:type="dxa"/>
              <w:left w:w="108" w:type="dxa"/>
              <w:bottom w:w="0" w:type="dxa"/>
              <w:right w:w="108" w:type="dxa"/>
            </w:tcMar>
            <w:tcPrChange w:id="321" w:author="Dany Ghafari" w:date="2020-04-29T17:43:00Z">
              <w:tcPr>
                <w:tcW w:w="703" w:type="dxa"/>
                <w:gridSpan w:val="2"/>
                <w:shd w:val="clear" w:color="auto" w:fill="CCCCCC"/>
                <w:tcMar>
                  <w:top w:w="0" w:type="dxa"/>
                  <w:left w:w="108" w:type="dxa"/>
                  <w:bottom w:w="0" w:type="dxa"/>
                  <w:right w:w="108" w:type="dxa"/>
                </w:tcMar>
              </w:tcPr>
            </w:tcPrChange>
          </w:tcPr>
          <w:p w14:paraId="62754475" w14:textId="07FE3374" w:rsidR="000B4E9A" w:rsidRDefault="000B4E9A" w:rsidP="000B4E9A">
            <w:pPr>
              <w:spacing w:beforeLines="60" w:before="144" w:afterLines="60" w:after="144"/>
              <w:jc w:val="center"/>
              <w:rPr>
                <w:ins w:id="322" w:author="Dany Ghafari" w:date="2020-04-29T17:42:00Z"/>
                <w:rFonts w:cs="Arial"/>
                <w:b/>
                <w:color w:val="333333"/>
                <w:lang w:eastAsia="en-GB"/>
              </w:rPr>
            </w:pPr>
            <w:ins w:id="323" w:author="Dany Ghafari" w:date="2020-04-29T17:43:00Z">
              <w:r w:rsidRPr="000B4E9A">
                <w:rPr>
                  <w:rFonts w:cs="Arial"/>
                  <w:b/>
                  <w:color w:val="333333"/>
                  <w:lang w:eastAsia="en-GB"/>
                </w:rPr>
                <w:t>V</w:t>
              </w:r>
            </w:ins>
          </w:p>
        </w:tc>
        <w:tc>
          <w:tcPr>
            <w:tcW w:w="1507" w:type="dxa"/>
            <w:shd w:val="clear" w:color="auto" w:fill="auto"/>
            <w:tcMar>
              <w:top w:w="0" w:type="dxa"/>
              <w:left w:w="108" w:type="dxa"/>
              <w:bottom w:w="0" w:type="dxa"/>
              <w:right w:w="108" w:type="dxa"/>
            </w:tcMar>
            <w:tcPrChange w:id="324" w:author="Dany Ghafari" w:date="2020-04-29T17:43:00Z">
              <w:tcPr>
                <w:tcW w:w="1507" w:type="dxa"/>
                <w:gridSpan w:val="2"/>
                <w:shd w:val="clear" w:color="auto" w:fill="auto"/>
                <w:tcMar>
                  <w:top w:w="0" w:type="dxa"/>
                  <w:left w:w="108" w:type="dxa"/>
                  <w:bottom w:w="0" w:type="dxa"/>
                  <w:right w:w="108" w:type="dxa"/>
                </w:tcMar>
              </w:tcPr>
            </w:tcPrChange>
          </w:tcPr>
          <w:p w14:paraId="47D02AB9" w14:textId="22F09F42" w:rsidR="000B4E9A" w:rsidRPr="000B4E9A" w:rsidRDefault="00CD59C8" w:rsidP="008E58B2">
            <w:pPr>
              <w:spacing w:beforeLines="60" w:before="144" w:afterLines="60" w:after="144"/>
              <w:jc w:val="center"/>
              <w:rPr>
                <w:ins w:id="325" w:author="Dany Ghafari" w:date="2020-04-29T17:42:00Z"/>
                <w:rFonts w:cs="Arial"/>
                <w:color w:val="333333"/>
                <w:lang w:eastAsia="en-GB"/>
              </w:rPr>
            </w:pPr>
            <w:ins w:id="326" w:author="Dany Ghafari" w:date="2020-04-29T17:45:00Z">
              <w:r w:rsidRPr="00CD59C8">
                <w:rPr>
                  <w:rFonts w:cs="Arial"/>
                  <w:color w:val="333333"/>
                  <w:lang w:eastAsia="en-GB"/>
                </w:rPr>
                <w:t>Never</w:t>
              </w:r>
            </w:ins>
          </w:p>
        </w:tc>
        <w:tc>
          <w:tcPr>
            <w:tcW w:w="4004" w:type="dxa"/>
            <w:shd w:val="clear" w:color="auto" w:fill="auto"/>
            <w:tcMar>
              <w:top w:w="0" w:type="dxa"/>
              <w:left w:w="108" w:type="dxa"/>
              <w:bottom w:w="0" w:type="dxa"/>
              <w:right w:w="108" w:type="dxa"/>
            </w:tcMar>
            <w:tcPrChange w:id="327" w:author="Dany Ghafari" w:date="2020-04-29T17:43:00Z">
              <w:tcPr>
                <w:tcW w:w="4004" w:type="dxa"/>
                <w:gridSpan w:val="2"/>
                <w:shd w:val="clear" w:color="auto" w:fill="auto"/>
                <w:tcMar>
                  <w:top w:w="0" w:type="dxa"/>
                  <w:left w:w="108" w:type="dxa"/>
                  <w:bottom w:w="0" w:type="dxa"/>
                  <w:right w:w="108" w:type="dxa"/>
                </w:tcMar>
              </w:tcPr>
            </w:tcPrChange>
          </w:tcPr>
          <w:p w14:paraId="1803DC77" w14:textId="2BE6F35C" w:rsidR="000B4E9A" w:rsidRPr="000B4E9A" w:rsidRDefault="00CD59C8" w:rsidP="008E58B2">
            <w:pPr>
              <w:spacing w:beforeLines="60" w:before="144" w:afterLines="60" w:after="144"/>
              <w:jc w:val="both"/>
              <w:rPr>
                <w:ins w:id="328" w:author="Dany Ghafari" w:date="2020-04-29T17:42:00Z"/>
                <w:rFonts w:cs="Arial"/>
                <w:color w:val="333333"/>
                <w:lang w:eastAsia="en-GB"/>
              </w:rPr>
            </w:pPr>
            <w:ins w:id="329" w:author="Dany Ghafari" w:date="2020-04-29T17:46:00Z">
              <w:r w:rsidRPr="00CD59C8">
                <w:rPr>
                  <w:rFonts w:cs="Arial"/>
                  <w:color w:val="333333"/>
                  <w:lang w:eastAsia="en-GB"/>
                </w:rPr>
                <w:t>The item is never updated.</w:t>
              </w:r>
            </w:ins>
          </w:p>
        </w:tc>
        <w:tc>
          <w:tcPr>
            <w:tcW w:w="4004" w:type="dxa"/>
            <w:tcPrChange w:id="330" w:author="Dany Ghafari" w:date="2020-04-29T17:43:00Z">
              <w:tcPr>
                <w:tcW w:w="4004" w:type="dxa"/>
                <w:gridSpan w:val="2"/>
              </w:tcPr>
            </w:tcPrChange>
          </w:tcPr>
          <w:p w14:paraId="672D923A" w14:textId="77777777" w:rsidR="000B4E9A" w:rsidRPr="009845CF" w:rsidRDefault="000B4E9A" w:rsidP="000B4E9A">
            <w:pPr>
              <w:spacing w:beforeLines="60" w:before="144" w:afterLines="60" w:after="144"/>
              <w:rPr>
                <w:ins w:id="331" w:author="Dany Ghafari" w:date="2020-04-29T17:42:00Z"/>
                <w:rFonts w:cs="Arial"/>
                <w:color w:val="333333"/>
                <w:lang w:eastAsia="en-GB"/>
              </w:rPr>
            </w:pPr>
          </w:p>
        </w:tc>
      </w:tr>
      <w:tr w:rsidR="00CD59C8" w:rsidRPr="004B185A" w14:paraId="352F771C" w14:textId="77777777" w:rsidTr="00CD59C8">
        <w:trPr>
          <w:cantSplit/>
          <w:trHeight w:val="597"/>
          <w:tblCellSpacing w:w="0" w:type="dxa"/>
          <w:ins w:id="332" w:author="Dany Ghafari" w:date="2020-04-29T17:44:00Z"/>
        </w:trPr>
        <w:tc>
          <w:tcPr>
            <w:tcW w:w="703" w:type="dxa"/>
            <w:shd w:val="clear" w:color="auto" w:fill="CCCCCC"/>
            <w:tcMar>
              <w:top w:w="0" w:type="dxa"/>
              <w:left w:w="108" w:type="dxa"/>
              <w:bottom w:w="0" w:type="dxa"/>
              <w:right w:w="108" w:type="dxa"/>
            </w:tcMar>
          </w:tcPr>
          <w:p w14:paraId="76FFAA05" w14:textId="0D31BAC2" w:rsidR="00CD59C8" w:rsidRPr="000B4E9A" w:rsidRDefault="00CD59C8" w:rsidP="000B4E9A">
            <w:pPr>
              <w:spacing w:beforeLines="60" w:before="144" w:afterLines="60" w:after="144"/>
              <w:jc w:val="center"/>
              <w:rPr>
                <w:ins w:id="333" w:author="Dany Ghafari" w:date="2020-04-29T17:44:00Z"/>
                <w:rFonts w:cs="Arial"/>
                <w:b/>
                <w:color w:val="333333"/>
                <w:lang w:eastAsia="en-GB"/>
              </w:rPr>
            </w:pPr>
            <w:ins w:id="334" w:author="Dany Ghafari" w:date="2020-04-29T17:44:00Z">
              <w:r>
                <w:rPr>
                  <w:rFonts w:cs="Arial"/>
                  <w:b/>
                  <w:color w:val="333333"/>
                  <w:lang w:eastAsia="en-GB"/>
                </w:rPr>
                <w:t>CU</w:t>
              </w:r>
            </w:ins>
          </w:p>
        </w:tc>
        <w:tc>
          <w:tcPr>
            <w:tcW w:w="1507" w:type="dxa"/>
            <w:shd w:val="clear" w:color="auto" w:fill="auto"/>
            <w:tcMar>
              <w:top w:w="0" w:type="dxa"/>
              <w:left w:w="108" w:type="dxa"/>
              <w:bottom w:w="0" w:type="dxa"/>
              <w:right w:w="108" w:type="dxa"/>
            </w:tcMar>
          </w:tcPr>
          <w:p w14:paraId="492A6A31" w14:textId="510A554B" w:rsidR="00CD59C8" w:rsidRPr="000B4E9A" w:rsidRDefault="00CD59C8" w:rsidP="008E58B2">
            <w:pPr>
              <w:spacing w:beforeLines="60" w:before="144" w:afterLines="60" w:after="144"/>
              <w:jc w:val="center"/>
              <w:rPr>
                <w:ins w:id="335" w:author="Dany Ghafari" w:date="2020-04-29T17:44:00Z"/>
                <w:rFonts w:cs="Arial"/>
                <w:color w:val="333333"/>
                <w:lang w:eastAsia="en-GB"/>
              </w:rPr>
            </w:pPr>
            <w:ins w:id="336" w:author="Dany Ghafari" w:date="2020-04-29T17:45:00Z">
              <w:r w:rsidRPr="00CD59C8">
                <w:rPr>
                  <w:rFonts w:cs="Arial"/>
                  <w:color w:val="333333"/>
                  <w:lang w:eastAsia="en-GB"/>
                </w:rPr>
                <w:t>Continuously updated</w:t>
              </w:r>
            </w:ins>
          </w:p>
        </w:tc>
        <w:tc>
          <w:tcPr>
            <w:tcW w:w="4004" w:type="dxa"/>
            <w:shd w:val="clear" w:color="auto" w:fill="auto"/>
            <w:tcMar>
              <w:top w:w="0" w:type="dxa"/>
              <w:left w:w="108" w:type="dxa"/>
              <w:bottom w:w="0" w:type="dxa"/>
              <w:right w:w="108" w:type="dxa"/>
            </w:tcMar>
          </w:tcPr>
          <w:p w14:paraId="7B38B4AF" w14:textId="3D153791" w:rsidR="00CD59C8" w:rsidRPr="000B4E9A" w:rsidRDefault="00CD59C8" w:rsidP="00CD59C8">
            <w:pPr>
              <w:spacing w:beforeLines="60" w:before="144" w:afterLines="60" w:after="144"/>
              <w:jc w:val="both"/>
              <w:rPr>
                <w:ins w:id="337" w:author="Dany Ghafari" w:date="2020-04-29T17:44:00Z"/>
                <w:rFonts w:cs="Arial"/>
                <w:color w:val="333333"/>
                <w:lang w:eastAsia="en-GB"/>
              </w:rPr>
            </w:pPr>
            <w:ins w:id="338" w:author="Dany Ghafari" w:date="2020-04-29T17:46:00Z">
              <w:r w:rsidRPr="00CD59C8">
                <w:rPr>
                  <w:rFonts w:cs="Arial"/>
                  <w:color w:val="333333"/>
                  <w:lang w:eastAsia="en-GB"/>
                </w:rPr>
                <w:t>The event repeats without interruption.</w:t>
              </w:r>
            </w:ins>
          </w:p>
        </w:tc>
        <w:tc>
          <w:tcPr>
            <w:tcW w:w="4004" w:type="dxa"/>
          </w:tcPr>
          <w:p w14:paraId="4978AA70" w14:textId="77777777" w:rsidR="00CD59C8" w:rsidRPr="009845CF" w:rsidRDefault="00CD59C8" w:rsidP="000B4E9A">
            <w:pPr>
              <w:spacing w:beforeLines="60" w:before="144" w:afterLines="60" w:after="144"/>
              <w:rPr>
                <w:ins w:id="339" w:author="Dany Ghafari" w:date="2020-04-29T17:44:00Z"/>
                <w:rFonts w:cs="Arial"/>
                <w:color w:val="333333"/>
                <w:lang w:eastAsia="en-GB"/>
              </w:rPr>
            </w:pPr>
          </w:p>
        </w:tc>
      </w:tr>
      <w:tr w:rsidR="00CD59C8" w:rsidRPr="004B185A" w14:paraId="4F6A590C" w14:textId="77777777" w:rsidTr="00CD59C8">
        <w:trPr>
          <w:cantSplit/>
          <w:trHeight w:val="597"/>
          <w:tblCellSpacing w:w="0" w:type="dxa"/>
          <w:ins w:id="340" w:author="Dany Ghafari" w:date="2020-04-29T17:44:00Z"/>
        </w:trPr>
        <w:tc>
          <w:tcPr>
            <w:tcW w:w="703" w:type="dxa"/>
            <w:shd w:val="clear" w:color="auto" w:fill="CCCCCC"/>
            <w:tcMar>
              <w:top w:w="0" w:type="dxa"/>
              <w:left w:w="108" w:type="dxa"/>
              <w:bottom w:w="0" w:type="dxa"/>
              <w:right w:w="108" w:type="dxa"/>
            </w:tcMar>
          </w:tcPr>
          <w:p w14:paraId="1BB13CB9" w14:textId="0DBEDB6B" w:rsidR="00CD59C8" w:rsidRPr="000B4E9A" w:rsidRDefault="00CD59C8" w:rsidP="000B4E9A">
            <w:pPr>
              <w:spacing w:beforeLines="60" w:before="144" w:afterLines="60" w:after="144"/>
              <w:jc w:val="center"/>
              <w:rPr>
                <w:ins w:id="341" w:author="Dany Ghafari" w:date="2020-04-29T17:44:00Z"/>
                <w:rFonts w:cs="Arial"/>
                <w:b/>
                <w:color w:val="333333"/>
                <w:lang w:eastAsia="en-GB"/>
              </w:rPr>
            </w:pPr>
            <w:ins w:id="342" w:author="Dany Ghafari" w:date="2020-04-29T17:44:00Z">
              <w:r>
                <w:rPr>
                  <w:rFonts w:cs="Arial"/>
                  <w:b/>
                  <w:color w:val="333333"/>
                  <w:lang w:eastAsia="en-GB"/>
                </w:rPr>
                <w:t>OA</w:t>
              </w:r>
            </w:ins>
          </w:p>
        </w:tc>
        <w:tc>
          <w:tcPr>
            <w:tcW w:w="1507" w:type="dxa"/>
            <w:shd w:val="clear" w:color="auto" w:fill="auto"/>
            <w:tcMar>
              <w:top w:w="0" w:type="dxa"/>
              <w:left w:w="108" w:type="dxa"/>
              <w:bottom w:w="0" w:type="dxa"/>
              <w:right w:w="108" w:type="dxa"/>
            </w:tcMar>
          </w:tcPr>
          <w:p w14:paraId="79734258" w14:textId="19A7BBBD" w:rsidR="00CD59C8" w:rsidRPr="000B4E9A" w:rsidRDefault="00CD59C8" w:rsidP="008E58B2">
            <w:pPr>
              <w:spacing w:beforeLines="60" w:before="144" w:afterLines="60" w:after="144"/>
              <w:jc w:val="center"/>
              <w:rPr>
                <w:ins w:id="343" w:author="Dany Ghafari" w:date="2020-04-29T17:44:00Z"/>
                <w:rFonts w:cs="Arial"/>
                <w:color w:val="333333"/>
                <w:lang w:eastAsia="en-GB"/>
              </w:rPr>
            </w:pPr>
            <w:ins w:id="344" w:author="Dany Ghafari" w:date="2020-04-29T17:45:00Z">
              <w:r w:rsidRPr="00CD59C8">
                <w:rPr>
                  <w:rFonts w:cs="Arial"/>
                  <w:color w:val="333333"/>
                  <w:lang w:eastAsia="en-GB"/>
                </w:rPr>
                <w:t>Occasional annual</w:t>
              </w:r>
            </w:ins>
          </w:p>
        </w:tc>
        <w:tc>
          <w:tcPr>
            <w:tcW w:w="4004" w:type="dxa"/>
            <w:shd w:val="clear" w:color="auto" w:fill="auto"/>
            <w:tcMar>
              <w:top w:w="0" w:type="dxa"/>
              <w:left w:w="108" w:type="dxa"/>
              <w:bottom w:w="0" w:type="dxa"/>
              <w:right w:w="108" w:type="dxa"/>
            </w:tcMar>
          </w:tcPr>
          <w:p w14:paraId="55C53290" w14:textId="4D32C23E" w:rsidR="00CD59C8" w:rsidRPr="000B4E9A" w:rsidRDefault="00CD59C8" w:rsidP="008E58B2">
            <w:pPr>
              <w:spacing w:beforeLines="60" w:before="144" w:afterLines="60" w:after="144"/>
              <w:jc w:val="both"/>
              <w:rPr>
                <w:ins w:id="345" w:author="Dany Ghafari" w:date="2020-04-29T17:44:00Z"/>
                <w:rFonts w:cs="Arial"/>
                <w:color w:val="333333"/>
                <w:lang w:eastAsia="en-GB"/>
              </w:rPr>
            </w:pPr>
            <w:ins w:id="346" w:author="Dany Ghafari" w:date="2020-04-29T17:45:00Z">
              <w:r w:rsidRPr="00CD59C8">
                <w:rPr>
                  <w:rFonts w:cs="Arial"/>
                  <w:color w:val="333333"/>
                  <w:lang w:eastAsia="en-GB"/>
                </w:rPr>
                <w:t>The event occurs Occasionally in a year</w:t>
              </w:r>
            </w:ins>
          </w:p>
        </w:tc>
        <w:tc>
          <w:tcPr>
            <w:tcW w:w="4004" w:type="dxa"/>
          </w:tcPr>
          <w:p w14:paraId="09319D40" w14:textId="77777777" w:rsidR="00CD59C8" w:rsidRPr="009845CF" w:rsidRDefault="00CD59C8" w:rsidP="000B4E9A">
            <w:pPr>
              <w:spacing w:beforeLines="60" w:before="144" w:afterLines="60" w:after="144"/>
              <w:rPr>
                <w:ins w:id="347" w:author="Dany Ghafari" w:date="2020-04-29T17:44:00Z"/>
                <w:rFonts w:cs="Arial"/>
                <w:color w:val="333333"/>
                <w:lang w:eastAsia="en-GB"/>
              </w:rPr>
            </w:pPr>
          </w:p>
        </w:tc>
      </w:tr>
      <w:tr w:rsidR="00CD59C8" w:rsidRPr="004B185A" w14:paraId="57335C40" w14:textId="77777777" w:rsidTr="00CD59C8">
        <w:trPr>
          <w:cantSplit/>
          <w:trHeight w:val="597"/>
          <w:tblCellSpacing w:w="0" w:type="dxa"/>
          <w:ins w:id="348" w:author="Dany Ghafari" w:date="2020-04-29T17:44:00Z"/>
        </w:trPr>
        <w:tc>
          <w:tcPr>
            <w:tcW w:w="703" w:type="dxa"/>
            <w:shd w:val="clear" w:color="auto" w:fill="CCCCCC"/>
            <w:tcMar>
              <w:top w:w="0" w:type="dxa"/>
              <w:left w:w="108" w:type="dxa"/>
              <w:bottom w:w="0" w:type="dxa"/>
              <w:right w:w="108" w:type="dxa"/>
            </w:tcMar>
          </w:tcPr>
          <w:p w14:paraId="2F109E8F" w14:textId="0BFEC62C" w:rsidR="00CD59C8" w:rsidRPr="000B4E9A" w:rsidRDefault="00CD59C8" w:rsidP="000B4E9A">
            <w:pPr>
              <w:spacing w:beforeLines="60" w:before="144" w:afterLines="60" w:after="144"/>
              <w:jc w:val="center"/>
              <w:rPr>
                <w:ins w:id="349" w:author="Dany Ghafari" w:date="2020-04-29T17:44:00Z"/>
                <w:rFonts w:cs="Arial"/>
                <w:b/>
                <w:color w:val="333333"/>
                <w:lang w:eastAsia="en-GB"/>
              </w:rPr>
            </w:pPr>
            <w:ins w:id="350" w:author="Dany Ghafari" w:date="2020-04-29T17:44:00Z">
              <w:r>
                <w:rPr>
                  <w:rFonts w:cs="Arial"/>
                  <w:b/>
                  <w:color w:val="333333"/>
                  <w:lang w:eastAsia="en-GB"/>
                </w:rPr>
                <w:t>OQ</w:t>
              </w:r>
            </w:ins>
          </w:p>
        </w:tc>
        <w:tc>
          <w:tcPr>
            <w:tcW w:w="1507" w:type="dxa"/>
            <w:shd w:val="clear" w:color="auto" w:fill="auto"/>
            <w:tcMar>
              <w:top w:w="0" w:type="dxa"/>
              <w:left w:w="108" w:type="dxa"/>
              <w:bottom w:w="0" w:type="dxa"/>
              <w:right w:w="108" w:type="dxa"/>
            </w:tcMar>
          </w:tcPr>
          <w:p w14:paraId="2B9FA061" w14:textId="684C1549" w:rsidR="00CD59C8" w:rsidRPr="000B4E9A" w:rsidRDefault="00CD59C8" w:rsidP="008E58B2">
            <w:pPr>
              <w:spacing w:beforeLines="60" w:before="144" w:afterLines="60" w:after="144"/>
              <w:jc w:val="center"/>
              <w:rPr>
                <w:ins w:id="351" w:author="Dany Ghafari" w:date="2020-04-29T17:44:00Z"/>
                <w:rFonts w:cs="Arial"/>
                <w:color w:val="333333"/>
                <w:lang w:eastAsia="en-GB"/>
              </w:rPr>
            </w:pPr>
            <w:ins w:id="352" w:author="Dany Ghafari" w:date="2020-04-29T17:45:00Z">
              <w:r w:rsidRPr="00CD59C8">
                <w:rPr>
                  <w:rFonts w:cs="Arial"/>
                  <w:color w:val="333333"/>
                  <w:lang w:eastAsia="en-GB"/>
                </w:rPr>
                <w:t>Occasional quarterly</w:t>
              </w:r>
            </w:ins>
          </w:p>
        </w:tc>
        <w:tc>
          <w:tcPr>
            <w:tcW w:w="4004" w:type="dxa"/>
            <w:shd w:val="clear" w:color="auto" w:fill="auto"/>
            <w:tcMar>
              <w:top w:w="0" w:type="dxa"/>
              <w:left w:w="108" w:type="dxa"/>
              <w:bottom w:w="0" w:type="dxa"/>
              <w:right w:w="108" w:type="dxa"/>
            </w:tcMar>
          </w:tcPr>
          <w:p w14:paraId="25D86735" w14:textId="55634DB0" w:rsidR="00CD59C8" w:rsidRPr="000B4E9A" w:rsidRDefault="00CD59C8" w:rsidP="008E58B2">
            <w:pPr>
              <w:spacing w:beforeLines="60" w:before="144" w:afterLines="60" w:after="144"/>
              <w:jc w:val="both"/>
              <w:rPr>
                <w:ins w:id="353" w:author="Dany Ghafari" w:date="2020-04-29T17:44:00Z"/>
                <w:rFonts w:cs="Arial"/>
                <w:color w:val="333333"/>
                <w:lang w:eastAsia="en-GB"/>
              </w:rPr>
            </w:pPr>
            <w:ins w:id="354" w:author="Dany Ghafari" w:date="2020-04-29T17:45:00Z">
              <w:r w:rsidRPr="00CD59C8">
                <w:rPr>
                  <w:rFonts w:cs="Arial"/>
                  <w:color w:val="333333"/>
                  <w:lang w:eastAsia="en-GB"/>
                </w:rPr>
                <w:t>The event occurs Occasionally in a quarter</w:t>
              </w:r>
            </w:ins>
          </w:p>
        </w:tc>
        <w:tc>
          <w:tcPr>
            <w:tcW w:w="4004" w:type="dxa"/>
          </w:tcPr>
          <w:p w14:paraId="79FC180B" w14:textId="77777777" w:rsidR="00CD59C8" w:rsidRPr="009845CF" w:rsidRDefault="00CD59C8" w:rsidP="000B4E9A">
            <w:pPr>
              <w:spacing w:beforeLines="60" w:before="144" w:afterLines="60" w:after="144"/>
              <w:rPr>
                <w:ins w:id="355" w:author="Dany Ghafari" w:date="2020-04-29T17:44:00Z"/>
                <w:rFonts w:cs="Arial"/>
                <w:color w:val="333333"/>
                <w:lang w:eastAsia="en-GB"/>
              </w:rPr>
            </w:pPr>
          </w:p>
        </w:tc>
      </w:tr>
      <w:tr w:rsidR="00CD59C8" w:rsidRPr="004B185A" w14:paraId="36DF1756" w14:textId="77777777" w:rsidTr="00CD59C8">
        <w:trPr>
          <w:cantSplit/>
          <w:trHeight w:val="597"/>
          <w:tblCellSpacing w:w="0" w:type="dxa"/>
          <w:ins w:id="356" w:author="Dany Ghafari" w:date="2020-04-29T17:43:00Z"/>
        </w:trPr>
        <w:tc>
          <w:tcPr>
            <w:tcW w:w="703" w:type="dxa"/>
            <w:shd w:val="clear" w:color="auto" w:fill="CCCCCC"/>
            <w:tcMar>
              <w:top w:w="0" w:type="dxa"/>
              <w:left w:w="108" w:type="dxa"/>
              <w:bottom w:w="0" w:type="dxa"/>
              <w:right w:w="108" w:type="dxa"/>
            </w:tcMar>
          </w:tcPr>
          <w:p w14:paraId="7A222689" w14:textId="51A4D3DD" w:rsidR="00CD59C8" w:rsidRPr="000B4E9A" w:rsidRDefault="00CD59C8" w:rsidP="000B4E9A">
            <w:pPr>
              <w:spacing w:beforeLines="60" w:before="144" w:afterLines="60" w:after="144"/>
              <w:jc w:val="center"/>
              <w:rPr>
                <w:ins w:id="357" w:author="Dany Ghafari" w:date="2020-04-29T17:43:00Z"/>
                <w:rFonts w:cs="Arial"/>
                <w:b/>
                <w:color w:val="333333"/>
                <w:lang w:eastAsia="en-GB"/>
              </w:rPr>
            </w:pPr>
            <w:ins w:id="358" w:author="Dany Ghafari" w:date="2020-04-29T17:44:00Z">
              <w:r>
                <w:rPr>
                  <w:rFonts w:cs="Arial"/>
                  <w:b/>
                  <w:color w:val="333333"/>
                  <w:lang w:eastAsia="en-GB"/>
                </w:rPr>
                <w:t>OM</w:t>
              </w:r>
            </w:ins>
          </w:p>
        </w:tc>
        <w:tc>
          <w:tcPr>
            <w:tcW w:w="1507" w:type="dxa"/>
            <w:shd w:val="clear" w:color="auto" w:fill="auto"/>
            <w:tcMar>
              <w:top w:w="0" w:type="dxa"/>
              <w:left w:w="108" w:type="dxa"/>
              <w:bottom w:w="0" w:type="dxa"/>
              <w:right w:w="108" w:type="dxa"/>
            </w:tcMar>
          </w:tcPr>
          <w:p w14:paraId="0B2D6051" w14:textId="015E33B2" w:rsidR="00CD59C8" w:rsidRPr="000B4E9A" w:rsidRDefault="00CD59C8" w:rsidP="008E58B2">
            <w:pPr>
              <w:spacing w:beforeLines="60" w:before="144" w:afterLines="60" w:after="144"/>
              <w:jc w:val="center"/>
              <w:rPr>
                <w:ins w:id="359" w:author="Dany Ghafari" w:date="2020-04-29T17:43:00Z"/>
                <w:rFonts w:cs="Arial"/>
                <w:color w:val="333333"/>
                <w:lang w:eastAsia="en-GB"/>
              </w:rPr>
            </w:pPr>
            <w:ins w:id="360" w:author="Dany Ghafari" w:date="2020-04-29T17:45:00Z">
              <w:r w:rsidRPr="00CD59C8">
                <w:rPr>
                  <w:rFonts w:cs="Arial"/>
                  <w:color w:val="333333"/>
                  <w:lang w:eastAsia="en-GB"/>
                </w:rPr>
                <w:t>Occasional monthly</w:t>
              </w:r>
            </w:ins>
          </w:p>
        </w:tc>
        <w:tc>
          <w:tcPr>
            <w:tcW w:w="4004" w:type="dxa"/>
            <w:shd w:val="clear" w:color="auto" w:fill="auto"/>
            <w:tcMar>
              <w:top w:w="0" w:type="dxa"/>
              <w:left w:w="108" w:type="dxa"/>
              <w:bottom w:w="0" w:type="dxa"/>
              <w:right w:w="108" w:type="dxa"/>
            </w:tcMar>
          </w:tcPr>
          <w:p w14:paraId="66D4B15B" w14:textId="25DEAC99" w:rsidR="00CD59C8" w:rsidRPr="000B4E9A" w:rsidRDefault="00CD59C8" w:rsidP="008E58B2">
            <w:pPr>
              <w:spacing w:beforeLines="60" w:before="144" w:afterLines="60" w:after="144"/>
              <w:jc w:val="both"/>
              <w:rPr>
                <w:ins w:id="361" w:author="Dany Ghafari" w:date="2020-04-29T17:43:00Z"/>
                <w:rFonts w:cs="Arial"/>
                <w:color w:val="333333"/>
                <w:lang w:eastAsia="en-GB"/>
              </w:rPr>
            </w:pPr>
            <w:ins w:id="362" w:author="Dany Ghafari" w:date="2020-04-29T17:45:00Z">
              <w:r w:rsidRPr="00CD59C8">
                <w:rPr>
                  <w:rFonts w:cs="Arial"/>
                  <w:color w:val="333333"/>
                  <w:lang w:eastAsia="en-GB"/>
                </w:rPr>
                <w:t>The event occurs Occasionally in a month</w:t>
              </w:r>
            </w:ins>
          </w:p>
        </w:tc>
        <w:tc>
          <w:tcPr>
            <w:tcW w:w="4004" w:type="dxa"/>
          </w:tcPr>
          <w:p w14:paraId="08A4D72A" w14:textId="77777777" w:rsidR="00CD59C8" w:rsidRPr="009845CF" w:rsidRDefault="00CD59C8" w:rsidP="000B4E9A">
            <w:pPr>
              <w:spacing w:beforeLines="60" w:before="144" w:afterLines="60" w:after="144"/>
              <w:rPr>
                <w:ins w:id="363" w:author="Dany Ghafari" w:date="2020-04-29T17:43:00Z"/>
                <w:rFonts w:cs="Arial"/>
                <w:color w:val="333333"/>
                <w:lang w:eastAsia="en-GB"/>
              </w:rPr>
            </w:pPr>
          </w:p>
        </w:tc>
      </w:tr>
      <w:tr w:rsidR="00CD59C8" w:rsidRPr="004B185A" w14:paraId="38EFF643" w14:textId="77777777" w:rsidTr="00CD59C8">
        <w:tblPrEx>
          <w:tblPrExChange w:id="364" w:author="Dany Ghafari" w:date="2020-04-29T17:47:00Z">
            <w:tblPrEx>
              <w:tblW w:w="10219" w:type="dxa"/>
            </w:tblPrEx>
          </w:tblPrExChange>
        </w:tblPrEx>
        <w:trPr>
          <w:cantSplit/>
          <w:trHeight w:val="705"/>
          <w:tblCellSpacing w:w="0" w:type="dxa"/>
          <w:ins w:id="365" w:author="Dany Ghafari" w:date="2020-04-29T17:43:00Z"/>
          <w:trPrChange w:id="366" w:author="Dany Ghafari" w:date="2020-04-29T17:47:00Z">
            <w:trPr>
              <w:gridAfter w:val="0"/>
              <w:cantSplit/>
              <w:trHeight w:val="597"/>
              <w:tblCellSpacing w:w="0" w:type="dxa"/>
            </w:trPr>
          </w:trPrChange>
        </w:trPr>
        <w:tc>
          <w:tcPr>
            <w:tcW w:w="703" w:type="dxa"/>
            <w:shd w:val="clear" w:color="auto" w:fill="CCCCCC"/>
            <w:tcMar>
              <w:top w:w="0" w:type="dxa"/>
              <w:left w:w="108" w:type="dxa"/>
              <w:bottom w:w="0" w:type="dxa"/>
              <w:right w:w="108" w:type="dxa"/>
            </w:tcMar>
            <w:tcPrChange w:id="367" w:author="Dany Ghafari" w:date="2020-04-29T17:47:00Z">
              <w:tcPr>
                <w:tcW w:w="703" w:type="dxa"/>
                <w:gridSpan w:val="2"/>
                <w:shd w:val="clear" w:color="auto" w:fill="CCCCCC"/>
                <w:tcMar>
                  <w:top w:w="0" w:type="dxa"/>
                  <w:left w:w="108" w:type="dxa"/>
                  <w:bottom w:w="0" w:type="dxa"/>
                  <w:right w:w="108" w:type="dxa"/>
                </w:tcMar>
              </w:tcPr>
            </w:tcPrChange>
          </w:tcPr>
          <w:p w14:paraId="2DCC7B0C" w14:textId="054F5A18" w:rsidR="00CD59C8" w:rsidRPr="000B4E9A" w:rsidRDefault="00CD59C8" w:rsidP="000B4E9A">
            <w:pPr>
              <w:spacing w:beforeLines="60" w:before="144" w:afterLines="60" w:after="144"/>
              <w:jc w:val="center"/>
              <w:rPr>
                <w:ins w:id="368" w:author="Dany Ghafari" w:date="2020-04-29T17:43:00Z"/>
                <w:rFonts w:cs="Arial"/>
                <w:b/>
                <w:color w:val="333333"/>
                <w:lang w:eastAsia="en-GB"/>
              </w:rPr>
            </w:pPr>
            <w:ins w:id="369" w:author="Dany Ghafari" w:date="2020-04-29T17:44:00Z">
              <w:r>
                <w:rPr>
                  <w:rFonts w:cs="Arial"/>
                  <w:b/>
                  <w:color w:val="333333"/>
                  <w:lang w:eastAsia="en-GB"/>
                </w:rPr>
                <w:t>OD</w:t>
              </w:r>
            </w:ins>
          </w:p>
        </w:tc>
        <w:tc>
          <w:tcPr>
            <w:tcW w:w="1507" w:type="dxa"/>
            <w:shd w:val="clear" w:color="auto" w:fill="auto"/>
            <w:tcMar>
              <w:top w:w="0" w:type="dxa"/>
              <w:left w:w="108" w:type="dxa"/>
              <w:bottom w:w="0" w:type="dxa"/>
              <w:right w:w="108" w:type="dxa"/>
            </w:tcMar>
            <w:tcPrChange w:id="370" w:author="Dany Ghafari" w:date="2020-04-29T17:47:00Z">
              <w:tcPr>
                <w:tcW w:w="1507" w:type="dxa"/>
                <w:gridSpan w:val="2"/>
                <w:shd w:val="clear" w:color="auto" w:fill="auto"/>
                <w:tcMar>
                  <w:top w:w="0" w:type="dxa"/>
                  <w:left w:w="108" w:type="dxa"/>
                  <w:bottom w:w="0" w:type="dxa"/>
                  <w:right w:w="108" w:type="dxa"/>
                </w:tcMar>
              </w:tcPr>
            </w:tcPrChange>
          </w:tcPr>
          <w:p w14:paraId="189946AA" w14:textId="2922D067" w:rsidR="00CD59C8" w:rsidRPr="000B4E9A" w:rsidRDefault="00CD59C8" w:rsidP="008E58B2">
            <w:pPr>
              <w:spacing w:beforeLines="60" w:before="144" w:afterLines="60" w:after="144"/>
              <w:jc w:val="center"/>
              <w:rPr>
                <w:ins w:id="371" w:author="Dany Ghafari" w:date="2020-04-29T17:43:00Z"/>
                <w:rFonts w:cs="Arial"/>
                <w:color w:val="333333"/>
                <w:lang w:eastAsia="en-GB"/>
              </w:rPr>
            </w:pPr>
            <w:ins w:id="372" w:author="Dany Ghafari" w:date="2020-04-29T17:45:00Z">
              <w:r w:rsidRPr="00CD59C8">
                <w:rPr>
                  <w:rFonts w:cs="Arial"/>
                  <w:color w:val="333333"/>
                  <w:lang w:eastAsia="en-GB"/>
                </w:rPr>
                <w:t>Occasional daily</w:t>
              </w:r>
            </w:ins>
          </w:p>
        </w:tc>
        <w:tc>
          <w:tcPr>
            <w:tcW w:w="4004" w:type="dxa"/>
            <w:shd w:val="clear" w:color="auto" w:fill="auto"/>
            <w:tcMar>
              <w:top w:w="0" w:type="dxa"/>
              <w:left w:w="108" w:type="dxa"/>
              <w:bottom w:w="0" w:type="dxa"/>
              <w:right w:w="108" w:type="dxa"/>
            </w:tcMar>
            <w:tcPrChange w:id="373" w:author="Dany Ghafari" w:date="2020-04-29T17:47:00Z">
              <w:tcPr>
                <w:tcW w:w="4004" w:type="dxa"/>
                <w:gridSpan w:val="2"/>
                <w:shd w:val="clear" w:color="auto" w:fill="auto"/>
                <w:tcMar>
                  <w:top w:w="0" w:type="dxa"/>
                  <w:left w:w="108" w:type="dxa"/>
                  <w:bottom w:w="0" w:type="dxa"/>
                  <w:right w:w="108" w:type="dxa"/>
                </w:tcMar>
              </w:tcPr>
            </w:tcPrChange>
          </w:tcPr>
          <w:p w14:paraId="4B38B04A" w14:textId="55FD6508" w:rsidR="00CD59C8" w:rsidRPr="000B4E9A" w:rsidRDefault="00CD59C8" w:rsidP="008E58B2">
            <w:pPr>
              <w:spacing w:beforeLines="60" w:before="144" w:afterLines="60" w:after="144"/>
              <w:jc w:val="both"/>
              <w:rPr>
                <w:ins w:id="374" w:author="Dany Ghafari" w:date="2020-04-29T17:43:00Z"/>
                <w:rFonts w:cs="Arial"/>
                <w:color w:val="333333"/>
                <w:lang w:eastAsia="en-GB"/>
              </w:rPr>
            </w:pPr>
            <w:ins w:id="375" w:author="Dany Ghafari" w:date="2020-04-29T17:45:00Z">
              <w:r w:rsidRPr="00CD59C8">
                <w:rPr>
                  <w:rFonts w:cs="Arial"/>
                  <w:color w:val="333333"/>
                  <w:lang w:eastAsia="en-GB"/>
                </w:rPr>
                <w:t>The event occurs Occasionally in a day</w:t>
              </w:r>
            </w:ins>
          </w:p>
        </w:tc>
        <w:tc>
          <w:tcPr>
            <w:tcW w:w="4004" w:type="dxa"/>
            <w:tcPrChange w:id="376" w:author="Dany Ghafari" w:date="2020-04-29T17:47:00Z">
              <w:tcPr>
                <w:tcW w:w="4004" w:type="dxa"/>
                <w:gridSpan w:val="2"/>
              </w:tcPr>
            </w:tcPrChange>
          </w:tcPr>
          <w:p w14:paraId="58CFDA21" w14:textId="77777777" w:rsidR="00CD59C8" w:rsidRPr="009845CF" w:rsidRDefault="00CD59C8" w:rsidP="000B4E9A">
            <w:pPr>
              <w:spacing w:beforeLines="60" w:before="144" w:afterLines="60" w:after="144"/>
              <w:rPr>
                <w:ins w:id="377" w:author="Dany Ghafari" w:date="2020-04-29T17:43:00Z"/>
                <w:rFonts w:cs="Arial"/>
                <w:color w:val="333333"/>
                <w:lang w:eastAsia="en-GB"/>
              </w:rPr>
            </w:pPr>
          </w:p>
        </w:tc>
      </w:tr>
    </w:tbl>
    <w:p w14:paraId="6D41E37A" w14:textId="77777777" w:rsidR="000C355B" w:rsidRPr="00427D32" w:rsidRDefault="000C355B" w:rsidP="005F6DC8">
      <w:pPr>
        <w:spacing w:before="480" w:after="120"/>
        <w:rPr>
          <w:rFonts w:cs="Arial"/>
          <w:b/>
          <w:sz w:val="24"/>
          <w:szCs w:val="24"/>
        </w:rPr>
      </w:pPr>
      <w:r w:rsidRPr="00427D32">
        <w:rPr>
          <w:rFonts w:cs="Arial"/>
          <w:b/>
          <w:sz w:val="24"/>
          <w:szCs w:val="24"/>
        </w:rPr>
        <w:t>Remark</w:t>
      </w:r>
    </w:p>
    <w:p w14:paraId="13C0B962" w14:textId="77777777" w:rsidR="000C355B" w:rsidRPr="00427D32" w:rsidRDefault="000C355B" w:rsidP="005F6DC8">
      <w:pPr>
        <w:spacing w:after="120"/>
        <w:jc w:val="both"/>
        <w:rPr>
          <w:sz w:val="24"/>
          <w:szCs w:val="24"/>
        </w:rPr>
      </w:pPr>
      <w:r w:rsidRPr="00427D32">
        <w:rPr>
          <w:sz w:val="24"/>
          <w:szCs w:val="24"/>
        </w:rPr>
        <w:t xml:space="preserve">This code list is used to provide values, usually, for the concept "frequency" typically used to inform users about the releases that may appear in various frequencies (e.g. monthly, quarterly, annually). The appropriate value to choose for a series should correspond to the highest frequency at which the series may be observed. For example, sometimes there are series that may change or have a new observation every two-three months, with or without a prefixed pattern. In this case the code "M" (=monthly) should be used (denoting the highest possible frequency that could be observed in the series). </w:t>
      </w:r>
    </w:p>
    <w:p w14:paraId="63949408" w14:textId="77777777" w:rsidR="000C355B" w:rsidRPr="00427D32" w:rsidRDefault="000C355B" w:rsidP="00125CAA">
      <w:pPr>
        <w:keepNext/>
        <w:spacing w:before="240" w:after="120"/>
        <w:rPr>
          <w:rFonts w:cs="Arial"/>
          <w:b/>
          <w:sz w:val="24"/>
          <w:szCs w:val="24"/>
        </w:rPr>
      </w:pPr>
      <w:r w:rsidRPr="00427D32">
        <w:rPr>
          <w:rFonts w:cs="Arial"/>
          <w:b/>
          <w:sz w:val="24"/>
          <w:szCs w:val="24"/>
        </w:rPr>
        <w:t>Recommendations for the creation of additional frequencies</w:t>
      </w:r>
    </w:p>
    <w:p w14:paraId="55FFCFEC" w14:textId="77777777" w:rsidR="000C355B" w:rsidRPr="00427D32" w:rsidRDefault="000C355B" w:rsidP="00125CAA">
      <w:pPr>
        <w:keepNext/>
        <w:spacing w:after="120"/>
        <w:jc w:val="both"/>
        <w:rPr>
          <w:sz w:val="24"/>
          <w:szCs w:val="24"/>
        </w:rPr>
      </w:pPr>
      <w:r w:rsidRPr="00427D32">
        <w:rPr>
          <w:sz w:val="24"/>
          <w:szCs w:val="24"/>
        </w:rPr>
        <w:t>The proposed syntax for creating additional frequencies (needed e.g. for expressing longer frequencies such as "every five years" or "every ten years"), is the following:</w:t>
      </w:r>
    </w:p>
    <w:p w14:paraId="51D8627B" w14:textId="77777777" w:rsidR="000C355B" w:rsidRPr="00427D32" w:rsidRDefault="000C355B" w:rsidP="00FE4AAB">
      <w:pPr>
        <w:jc w:val="center"/>
        <w:rPr>
          <w:rFonts w:ascii="Courier" w:hAnsi="Courier"/>
          <w:sz w:val="24"/>
          <w:szCs w:val="24"/>
        </w:rPr>
      </w:pPr>
      <w:r w:rsidRPr="00427D32">
        <w:rPr>
          <w:rFonts w:ascii="Courier" w:hAnsi="Courier"/>
          <w:sz w:val="24"/>
          <w:szCs w:val="24"/>
        </w:rPr>
        <w:t>[</w:t>
      </w:r>
      <w:proofErr w:type="spellStart"/>
      <w:r w:rsidRPr="00427D32">
        <w:rPr>
          <w:rFonts w:ascii="Courier" w:hAnsi="Courier"/>
          <w:sz w:val="24"/>
          <w:szCs w:val="24"/>
        </w:rPr>
        <w:t>CL_FREQ_</w:t>
      </w:r>
      <w:proofErr w:type="gramStart"/>
      <w:r w:rsidRPr="00427D32">
        <w:rPr>
          <w:rFonts w:ascii="Courier" w:hAnsi="Courier"/>
          <w:sz w:val="24"/>
          <w:szCs w:val="24"/>
        </w:rPr>
        <w:t>CodeListValue</w:t>
      </w:r>
      <w:proofErr w:type="spellEnd"/>
      <w:r w:rsidRPr="00427D32">
        <w:rPr>
          <w:rFonts w:ascii="Courier" w:hAnsi="Courier"/>
          <w:sz w:val="24"/>
          <w:szCs w:val="24"/>
        </w:rPr>
        <w:t>][</w:t>
      </w:r>
      <w:proofErr w:type="gramEnd"/>
      <w:r w:rsidRPr="00427D32">
        <w:rPr>
          <w:rFonts w:ascii="Courier" w:hAnsi="Courier"/>
          <w:sz w:val="24"/>
          <w:szCs w:val="24"/>
        </w:rPr>
        <w:t xml:space="preserve">Multiplier] </w:t>
      </w:r>
    </w:p>
    <w:p w14:paraId="7546E90A" w14:textId="77777777" w:rsidR="000C355B" w:rsidRDefault="000C355B">
      <w:pPr>
        <w:keepNext/>
        <w:spacing w:after="120"/>
        <w:jc w:val="both"/>
        <w:rPr>
          <w:b/>
          <w:i/>
          <w:lang w:val="fr-BE"/>
        </w:rPr>
      </w:pPr>
      <w:proofErr w:type="spellStart"/>
      <w:r w:rsidRPr="00FE4AAB">
        <w:rPr>
          <w:b/>
          <w:i/>
          <w:lang w:val="fr-BE"/>
        </w:rPr>
        <w:lastRenderedPageBreak/>
        <w:t>Examples</w:t>
      </w:r>
      <w:proofErr w:type="spell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9"/>
        <w:gridCol w:w="2160"/>
        <w:gridCol w:w="2160"/>
      </w:tblGrid>
      <w:tr w:rsidR="009845CF" w:rsidRPr="003959F7" w14:paraId="3706C317" w14:textId="77777777" w:rsidTr="00960E10">
        <w:tc>
          <w:tcPr>
            <w:tcW w:w="839" w:type="dxa"/>
            <w:shd w:val="clear" w:color="auto" w:fill="CCCCCC"/>
          </w:tcPr>
          <w:p w14:paraId="3C67151A" w14:textId="77777777" w:rsidR="009845CF" w:rsidRPr="00614029" w:rsidRDefault="009845CF" w:rsidP="003959F7">
            <w:pPr>
              <w:keepNext/>
              <w:spacing w:before="60" w:after="60"/>
              <w:jc w:val="center"/>
              <w:rPr>
                <w:b/>
                <w:lang w:val="fr-BE"/>
              </w:rPr>
            </w:pPr>
            <w:r w:rsidRPr="00614029">
              <w:rPr>
                <w:b/>
                <w:lang w:val="fr-BE"/>
              </w:rPr>
              <w:t>Value</w:t>
            </w:r>
          </w:p>
        </w:tc>
        <w:tc>
          <w:tcPr>
            <w:tcW w:w="2160" w:type="dxa"/>
            <w:shd w:val="clear" w:color="auto" w:fill="CCCCCC"/>
          </w:tcPr>
          <w:p w14:paraId="59A152A5" w14:textId="77777777" w:rsidR="009845CF" w:rsidRPr="00614029" w:rsidRDefault="009845CF" w:rsidP="003959F7">
            <w:pPr>
              <w:keepNext/>
              <w:spacing w:before="60" w:after="60"/>
              <w:jc w:val="center"/>
              <w:rPr>
                <w:b/>
                <w:lang w:val="fr-BE"/>
              </w:rPr>
            </w:pPr>
            <w:r w:rsidRPr="00614029">
              <w:rPr>
                <w:b/>
                <w:lang w:val="fr-BE"/>
              </w:rPr>
              <w:t>Description</w:t>
            </w:r>
          </w:p>
        </w:tc>
        <w:tc>
          <w:tcPr>
            <w:tcW w:w="2160" w:type="dxa"/>
            <w:shd w:val="clear" w:color="auto" w:fill="CCCCCC"/>
          </w:tcPr>
          <w:p w14:paraId="1CEC79BB" w14:textId="77777777" w:rsidR="009845CF" w:rsidRPr="00614029" w:rsidRDefault="009845CF" w:rsidP="003959F7">
            <w:pPr>
              <w:keepNext/>
              <w:spacing w:before="60" w:after="60"/>
              <w:jc w:val="center"/>
              <w:rPr>
                <w:ins w:id="378" w:author="Dany Ghafari" w:date="2020-04-21T09:37:00Z"/>
                <w:b/>
                <w:lang w:val="fr-BE"/>
              </w:rPr>
            </w:pPr>
            <w:ins w:id="379" w:author="Dany Ghafari" w:date="2020-04-21T09:37:00Z">
              <w:r>
                <w:rPr>
                  <w:b/>
                  <w:lang w:val="fr-BE"/>
                </w:rPr>
                <w:t>ISO 8601</w:t>
              </w:r>
            </w:ins>
          </w:p>
        </w:tc>
      </w:tr>
      <w:tr w:rsidR="009845CF" w:rsidRPr="003959F7" w14:paraId="3BFD2344" w14:textId="77777777" w:rsidTr="00960E10">
        <w:tc>
          <w:tcPr>
            <w:tcW w:w="839" w:type="dxa"/>
            <w:shd w:val="clear" w:color="auto" w:fill="CCCCCC"/>
          </w:tcPr>
          <w:p w14:paraId="19772020" w14:textId="77777777" w:rsidR="009845CF" w:rsidRPr="003959F7" w:rsidRDefault="009845CF" w:rsidP="003959F7">
            <w:pPr>
              <w:keepNext/>
              <w:spacing w:before="60" w:after="60"/>
              <w:jc w:val="center"/>
              <w:rPr>
                <w:lang w:val="fr-BE"/>
              </w:rPr>
            </w:pPr>
            <w:r w:rsidRPr="003959F7">
              <w:rPr>
                <w:lang w:val="fr-BE"/>
              </w:rPr>
              <w:t>A5</w:t>
            </w:r>
          </w:p>
        </w:tc>
        <w:tc>
          <w:tcPr>
            <w:tcW w:w="2160" w:type="dxa"/>
          </w:tcPr>
          <w:p w14:paraId="0A182C24" w14:textId="77777777" w:rsidR="009845CF" w:rsidRPr="003959F7" w:rsidRDefault="009845CF" w:rsidP="003959F7">
            <w:pPr>
              <w:keepNext/>
              <w:spacing w:before="60" w:after="60"/>
              <w:jc w:val="both"/>
              <w:rPr>
                <w:lang w:val="fr-BE"/>
              </w:rPr>
            </w:pPr>
            <w:proofErr w:type="spellStart"/>
            <w:r w:rsidRPr="003959F7">
              <w:rPr>
                <w:lang w:val="fr-BE"/>
              </w:rPr>
              <w:t>Every</w:t>
            </w:r>
            <w:proofErr w:type="spellEnd"/>
            <w:r w:rsidRPr="003959F7">
              <w:rPr>
                <w:lang w:val="fr-BE"/>
              </w:rPr>
              <w:t xml:space="preserve"> five </w:t>
            </w:r>
            <w:proofErr w:type="spellStart"/>
            <w:r w:rsidRPr="003959F7">
              <w:rPr>
                <w:lang w:val="fr-BE"/>
              </w:rPr>
              <w:t>years</w:t>
            </w:r>
            <w:proofErr w:type="spellEnd"/>
          </w:p>
        </w:tc>
        <w:tc>
          <w:tcPr>
            <w:tcW w:w="2160" w:type="dxa"/>
          </w:tcPr>
          <w:p w14:paraId="5C62239D" w14:textId="77777777" w:rsidR="009845CF" w:rsidRPr="003959F7" w:rsidRDefault="009845CF">
            <w:pPr>
              <w:keepNext/>
              <w:spacing w:before="60" w:after="60"/>
              <w:jc w:val="center"/>
              <w:rPr>
                <w:ins w:id="380" w:author="Dany Ghafari" w:date="2020-04-21T09:37:00Z"/>
                <w:lang w:val="fr-BE"/>
              </w:rPr>
              <w:pPrChange w:id="381" w:author="Dany Ghafari" w:date="2020-04-21T09:38:00Z">
                <w:pPr>
                  <w:keepNext/>
                  <w:spacing w:before="60" w:after="60"/>
                  <w:jc w:val="both"/>
                </w:pPr>
              </w:pPrChange>
            </w:pPr>
            <w:ins w:id="382" w:author="Dany Ghafari" w:date="2020-04-21T09:38:00Z">
              <w:r w:rsidRPr="009845CF">
                <w:rPr>
                  <w:lang w:val="fr-BE"/>
                </w:rPr>
                <w:t>P5Y</w:t>
              </w:r>
            </w:ins>
          </w:p>
        </w:tc>
      </w:tr>
      <w:tr w:rsidR="009845CF" w:rsidRPr="003959F7" w14:paraId="4A12AC9B" w14:textId="77777777" w:rsidTr="00960E10">
        <w:tc>
          <w:tcPr>
            <w:tcW w:w="839" w:type="dxa"/>
            <w:shd w:val="clear" w:color="auto" w:fill="CCCCCC"/>
          </w:tcPr>
          <w:p w14:paraId="793EAA63" w14:textId="77777777" w:rsidR="009845CF" w:rsidRPr="003959F7" w:rsidRDefault="009845CF" w:rsidP="003959F7">
            <w:pPr>
              <w:keepNext/>
              <w:spacing w:before="60" w:after="60"/>
              <w:jc w:val="center"/>
              <w:rPr>
                <w:lang w:val="fr-BE"/>
              </w:rPr>
            </w:pPr>
            <w:r w:rsidRPr="003959F7">
              <w:rPr>
                <w:lang w:val="fr-BE"/>
              </w:rPr>
              <w:t>M2</w:t>
            </w:r>
          </w:p>
        </w:tc>
        <w:tc>
          <w:tcPr>
            <w:tcW w:w="2160" w:type="dxa"/>
          </w:tcPr>
          <w:p w14:paraId="741B8B20" w14:textId="77777777" w:rsidR="009845CF" w:rsidRPr="003959F7" w:rsidRDefault="009845CF" w:rsidP="003959F7">
            <w:pPr>
              <w:keepNext/>
              <w:spacing w:before="60" w:after="60"/>
              <w:jc w:val="both"/>
              <w:rPr>
                <w:lang w:val="fr-BE"/>
              </w:rPr>
            </w:pPr>
            <w:proofErr w:type="spellStart"/>
            <w:r w:rsidRPr="003959F7">
              <w:rPr>
                <w:lang w:val="fr-BE"/>
              </w:rPr>
              <w:t>Every</w:t>
            </w:r>
            <w:proofErr w:type="spellEnd"/>
            <w:r w:rsidRPr="003959F7">
              <w:rPr>
                <w:lang w:val="fr-BE"/>
              </w:rPr>
              <w:t xml:space="preserve"> </w:t>
            </w:r>
            <w:proofErr w:type="spellStart"/>
            <w:r w:rsidRPr="003959F7">
              <w:rPr>
                <w:lang w:val="fr-BE"/>
              </w:rPr>
              <w:t>two</w:t>
            </w:r>
            <w:proofErr w:type="spellEnd"/>
            <w:r w:rsidRPr="003959F7">
              <w:rPr>
                <w:lang w:val="fr-BE"/>
              </w:rPr>
              <w:t xml:space="preserve"> </w:t>
            </w:r>
            <w:proofErr w:type="spellStart"/>
            <w:r w:rsidRPr="003959F7">
              <w:rPr>
                <w:lang w:val="fr-BE"/>
              </w:rPr>
              <w:t>months</w:t>
            </w:r>
            <w:proofErr w:type="spellEnd"/>
          </w:p>
        </w:tc>
        <w:tc>
          <w:tcPr>
            <w:tcW w:w="2160" w:type="dxa"/>
          </w:tcPr>
          <w:p w14:paraId="5FB551DE" w14:textId="77777777" w:rsidR="009845CF" w:rsidRPr="003959F7" w:rsidRDefault="00010B29">
            <w:pPr>
              <w:keepNext/>
              <w:spacing w:before="60" w:after="60"/>
              <w:jc w:val="center"/>
              <w:rPr>
                <w:ins w:id="383" w:author="Dany Ghafari" w:date="2020-04-21T09:37:00Z"/>
                <w:lang w:val="fr-BE"/>
              </w:rPr>
              <w:pPrChange w:id="384" w:author="Dany Ghafari" w:date="2020-04-21T09:38:00Z">
                <w:pPr>
                  <w:keepNext/>
                  <w:spacing w:before="60" w:after="60"/>
                  <w:jc w:val="both"/>
                </w:pPr>
              </w:pPrChange>
            </w:pPr>
            <w:ins w:id="385" w:author="Dany Ghafari" w:date="2020-04-21T09:38:00Z">
              <w:r w:rsidRPr="00010B29">
                <w:rPr>
                  <w:lang w:val="fr-BE"/>
                </w:rPr>
                <w:t>P2M</w:t>
              </w:r>
            </w:ins>
          </w:p>
        </w:tc>
      </w:tr>
      <w:tr w:rsidR="009845CF" w:rsidRPr="003959F7" w14:paraId="676B53D8" w14:textId="77777777" w:rsidTr="00960E10">
        <w:tc>
          <w:tcPr>
            <w:tcW w:w="839" w:type="dxa"/>
            <w:shd w:val="clear" w:color="auto" w:fill="CCCCCC"/>
          </w:tcPr>
          <w:p w14:paraId="497492EB" w14:textId="77777777" w:rsidR="009845CF" w:rsidRPr="003959F7" w:rsidRDefault="009845CF" w:rsidP="003959F7">
            <w:pPr>
              <w:keepNext/>
              <w:spacing w:before="60" w:after="60"/>
              <w:jc w:val="center"/>
              <w:rPr>
                <w:lang w:val="fr-BE"/>
              </w:rPr>
            </w:pPr>
            <w:r w:rsidRPr="003959F7">
              <w:rPr>
                <w:lang w:val="fr-BE"/>
              </w:rPr>
              <w:t>W6</w:t>
            </w:r>
          </w:p>
        </w:tc>
        <w:tc>
          <w:tcPr>
            <w:tcW w:w="2160" w:type="dxa"/>
          </w:tcPr>
          <w:p w14:paraId="18352EB2" w14:textId="77777777" w:rsidR="009845CF" w:rsidRPr="003959F7" w:rsidRDefault="009845CF" w:rsidP="003959F7">
            <w:pPr>
              <w:keepNext/>
              <w:spacing w:before="60" w:after="60"/>
              <w:jc w:val="both"/>
              <w:rPr>
                <w:lang w:val="fr-BE"/>
              </w:rPr>
            </w:pPr>
            <w:proofErr w:type="spellStart"/>
            <w:r w:rsidRPr="003959F7">
              <w:rPr>
                <w:lang w:val="fr-BE"/>
              </w:rPr>
              <w:t>Every</w:t>
            </w:r>
            <w:proofErr w:type="spellEnd"/>
            <w:r w:rsidRPr="003959F7">
              <w:rPr>
                <w:lang w:val="fr-BE"/>
              </w:rPr>
              <w:t xml:space="preserve"> six </w:t>
            </w:r>
            <w:proofErr w:type="spellStart"/>
            <w:r w:rsidRPr="003959F7">
              <w:rPr>
                <w:lang w:val="fr-BE"/>
              </w:rPr>
              <w:t>weeks</w:t>
            </w:r>
            <w:proofErr w:type="spellEnd"/>
          </w:p>
        </w:tc>
        <w:tc>
          <w:tcPr>
            <w:tcW w:w="2160" w:type="dxa"/>
          </w:tcPr>
          <w:p w14:paraId="4B4D16AA" w14:textId="77777777" w:rsidR="009845CF" w:rsidRPr="003959F7" w:rsidRDefault="00010B29">
            <w:pPr>
              <w:keepNext/>
              <w:spacing w:before="60" w:after="60"/>
              <w:jc w:val="center"/>
              <w:rPr>
                <w:ins w:id="386" w:author="Dany Ghafari" w:date="2020-04-21T09:37:00Z"/>
                <w:lang w:val="fr-BE"/>
              </w:rPr>
              <w:pPrChange w:id="387" w:author="Dany Ghafari" w:date="2020-04-21T09:38:00Z">
                <w:pPr>
                  <w:keepNext/>
                  <w:spacing w:before="60" w:after="60"/>
                  <w:jc w:val="both"/>
                </w:pPr>
              </w:pPrChange>
            </w:pPr>
            <w:ins w:id="388" w:author="Dany Ghafari" w:date="2020-04-21T09:38:00Z">
              <w:r w:rsidRPr="00010B29">
                <w:rPr>
                  <w:lang w:val="fr-BE"/>
                </w:rPr>
                <w:t>P2W</w:t>
              </w:r>
            </w:ins>
          </w:p>
        </w:tc>
      </w:tr>
      <w:tr w:rsidR="009845CF" w:rsidRPr="003959F7" w14:paraId="5B3FB8AD" w14:textId="77777777" w:rsidTr="00960E10">
        <w:tc>
          <w:tcPr>
            <w:tcW w:w="839" w:type="dxa"/>
            <w:shd w:val="clear" w:color="auto" w:fill="CCCCCC"/>
          </w:tcPr>
          <w:p w14:paraId="1B7C6860" w14:textId="77777777" w:rsidR="009845CF" w:rsidRPr="003959F7" w:rsidRDefault="009845CF" w:rsidP="003959F7">
            <w:pPr>
              <w:spacing w:before="60" w:after="60"/>
              <w:jc w:val="center"/>
              <w:rPr>
                <w:lang w:val="fr-BE"/>
              </w:rPr>
            </w:pPr>
            <w:r w:rsidRPr="003959F7">
              <w:rPr>
                <w:lang w:val="fr-BE"/>
              </w:rPr>
              <w:t>etc.</w:t>
            </w:r>
          </w:p>
        </w:tc>
        <w:tc>
          <w:tcPr>
            <w:tcW w:w="2160" w:type="dxa"/>
          </w:tcPr>
          <w:p w14:paraId="0EBCFBBA" w14:textId="77777777" w:rsidR="009845CF" w:rsidRPr="003959F7" w:rsidRDefault="009845CF" w:rsidP="003959F7">
            <w:pPr>
              <w:spacing w:before="60" w:after="60"/>
              <w:jc w:val="both"/>
              <w:rPr>
                <w:lang w:val="fr-BE"/>
              </w:rPr>
            </w:pPr>
            <w:r w:rsidRPr="003959F7">
              <w:rPr>
                <w:lang w:val="fr-BE"/>
              </w:rPr>
              <w:t>etc.</w:t>
            </w:r>
          </w:p>
        </w:tc>
        <w:tc>
          <w:tcPr>
            <w:tcW w:w="2160" w:type="dxa"/>
          </w:tcPr>
          <w:p w14:paraId="0311C1AD" w14:textId="77777777" w:rsidR="009845CF" w:rsidRPr="003959F7" w:rsidRDefault="009845CF" w:rsidP="003959F7">
            <w:pPr>
              <w:spacing w:before="60" w:after="60"/>
              <w:jc w:val="both"/>
              <w:rPr>
                <w:ins w:id="389" w:author="Dany Ghafari" w:date="2020-04-21T09:37:00Z"/>
                <w:lang w:val="fr-BE"/>
              </w:rPr>
            </w:pPr>
          </w:p>
        </w:tc>
      </w:tr>
    </w:tbl>
    <w:p w14:paraId="369CB2D8" w14:textId="77777777" w:rsidR="000C355B" w:rsidRDefault="000C355B" w:rsidP="00614029">
      <w:pPr>
        <w:spacing w:before="240"/>
        <w:jc w:val="both"/>
        <w:rPr>
          <w:rFonts w:cs="Arial"/>
          <w:sz w:val="24"/>
          <w:szCs w:val="24"/>
          <w:lang w:eastAsia="en-GB"/>
        </w:rPr>
      </w:pPr>
      <w:r w:rsidRPr="00427D32">
        <w:rPr>
          <w:rFonts w:cs="Arial"/>
          <w:sz w:val="24"/>
          <w:szCs w:val="24"/>
          <w:lang w:eastAsia="en-GB"/>
        </w:rPr>
        <w:t xml:space="preserve">This syntax should not be used to </w:t>
      </w:r>
      <w:r>
        <w:rPr>
          <w:rFonts w:cs="Arial"/>
          <w:sz w:val="24"/>
          <w:szCs w:val="24"/>
          <w:lang w:eastAsia="en-GB"/>
        </w:rPr>
        <w:t xml:space="preserve">indirectly </w:t>
      </w:r>
      <w:r w:rsidRPr="00427D32">
        <w:rPr>
          <w:rFonts w:cs="Arial"/>
          <w:sz w:val="24"/>
          <w:szCs w:val="24"/>
          <w:lang w:eastAsia="en-GB"/>
        </w:rPr>
        <w:t>construct frequencies which are already present in the code list</w:t>
      </w:r>
      <w:r>
        <w:rPr>
          <w:rFonts w:cs="Arial"/>
          <w:sz w:val="24"/>
          <w:szCs w:val="24"/>
          <w:lang w:eastAsia="en-GB"/>
        </w:rPr>
        <w:t xml:space="preserve"> (e.g. </w:t>
      </w:r>
      <w:r w:rsidRPr="00427D32">
        <w:rPr>
          <w:rFonts w:cs="Arial"/>
          <w:sz w:val="24"/>
          <w:szCs w:val="24"/>
          <w:lang w:eastAsia="en-GB"/>
        </w:rPr>
        <w:t xml:space="preserve">“M3” </w:t>
      </w:r>
      <w:r>
        <w:rPr>
          <w:rFonts w:cs="Arial"/>
          <w:sz w:val="24"/>
          <w:szCs w:val="24"/>
          <w:lang w:eastAsia="en-GB"/>
        </w:rPr>
        <w:t xml:space="preserve">to represent quarterly frequency </w:t>
      </w:r>
      <w:r w:rsidRPr="00427D32">
        <w:rPr>
          <w:rFonts w:cs="Arial"/>
          <w:sz w:val="24"/>
          <w:szCs w:val="24"/>
          <w:lang w:eastAsia="en-GB"/>
        </w:rPr>
        <w:t>or “D7” to represent week</w:t>
      </w:r>
      <w:r>
        <w:rPr>
          <w:rFonts w:cs="Arial"/>
          <w:sz w:val="24"/>
          <w:szCs w:val="24"/>
          <w:lang w:eastAsia="en-GB"/>
        </w:rPr>
        <w:t>ly frequency)</w:t>
      </w:r>
      <w:r w:rsidRPr="00427D32">
        <w:rPr>
          <w:rFonts w:cs="Arial"/>
          <w:sz w:val="24"/>
          <w:szCs w:val="24"/>
          <w:lang w:eastAsia="en-GB"/>
        </w:rPr>
        <w:t xml:space="preserve">. </w:t>
      </w:r>
      <w:r>
        <w:rPr>
          <w:rFonts w:cs="Arial"/>
          <w:sz w:val="24"/>
          <w:szCs w:val="24"/>
          <w:lang w:eastAsia="en-GB"/>
        </w:rPr>
        <w:t>I</w:t>
      </w:r>
      <w:r w:rsidRPr="00427D32">
        <w:rPr>
          <w:rFonts w:cs="Arial"/>
          <w:sz w:val="24"/>
          <w:szCs w:val="24"/>
          <w:lang w:eastAsia="en-GB"/>
        </w:rPr>
        <w:t>mplementers should in all cases take from the code list the frequency codes which best suit their needs. The syntax above should be used only when the requested frequency is not listed in the code list.</w:t>
      </w:r>
    </w:p>
    <w:p w14:paraId="3485EBD3" w14:textId="77777777" w:rsidR="00220222" w:rsidRPr="00427D32" w:rsidRDefault="00E06564" w:rsidP="00220222">
      <w:pPr>
        <w:keepNext/>
        <w:spacing w:before="240" w:after="120"/>
        <w:rPr>
          <w:rFonts w:cs="Arial"/>
          <w:b/>
          <w:sz w:val="24"/>
          <w:szCs w:val="24"/>
        </w:rPr>
      </w:pPr>
      <w:r>
        <w:rPr>
          <w:rFonts w:cs="Arial"/>
          <w:b/>
          <w:sz w:val="24"/>
          <w:szCs w:val="24"/>
        </w:rPr>
        <w:t>Remark</w:t>
      </w:r>
      <w:r w:rsidR="00220222">
        <w:rPr>
          <w:rFonts w:cs="Arial"/>
          <w:b/>
          <w:sz w:val="24"/>
          <w:szCs w:val="24"/>
        </w:rPr>
        <w:t xml:space="preserve"> on </w:t>
      </w:r>
      <w:r>
        <w:rPr>
          <w:rFonts w:cs="Arial"/>
          <w:b/>
          <w:sz w:val="24"/>
          <w:szCs w:val="24"/>
        </w:rPr>
        <w:t xml:space="preserve">the representation </w:t>
      </w:r>
      <w:r w:rsidR="00220222">
        <w:rPr>
          <w:rFonts w:cs="Arial"/>
          <w:b/>
          <w:sz w:val="24"/>
          <w:szCs w:val="24"/>
        </w:rPr>
        <w:t xml:space="preserve">of </w:t>
      </w:r>
      <w:r w:rsidR="0033111A">
        <w:rPr>
          <w:rFonts w:cs="Arial"/>
          <w:b/>
          <w:sz w:val="24"/>
          <w:szCs w:val="24"/>
        </w:rPr>
        <w:t>"</w:t>
      </w:r>
      <w:r w:rsidR="00220222" w:rsidRPr="00220222">
        <w:rPr>
          <w:rFonts w:cs="Arial"/>
          <w:b/>
          <w:i/>
          <w:sz w:val="24"/>
          <w:szCs w:val="24"/>
        </w:rPr>
        <w:t>n</w:t>
      </w:r>
      <w:r w:rsidR="00220222">
        <w:rPr>
          <w:rFonts w:cs="Arial"/>
          <w:b/>
          <w:i/>
          <w:sz w:val="24"/>
          <w:szCs w:val="24"/>
        </w:rPr>
        <w:t xml:space="preserve"> </w:t>
      </w:r>
      <w:r w:rsidR="00220222" w:rsidRPr="00220222">
        <w:rPr>
          <w:rFonts w:cs="Arial"/>
          <w:b/>
          <w:sz w:val="24"/>
          <w:szCs w:val="24"/>
        </w:rPr>
        <w:t>times</w:t>
      </w:r>
      <w:r w:rsidR="00220222">
        <w:rPr>
          <w:rFonts w:cs="Arial"/>
          <w:b/>
          <w:sz w:val="24"/>
          <w:szCs w:val="24"/>
        </w:rPr>
        <w:t xml:space="preserve"> every &lt;</w:t>
      </w:r>
      <w:r w:rsidR="00220222" w:rsidRPr="00E06564">
        <w:rPr>
          <w:rFonts w:cs="Arial"/>
          <w:b/>
          <w:i/>
          <w:sz w:val="24"/>
          <w:szCs w:val="24"/>
        </w:rPr>
        <w:t>frequency</w:t>
      </w:r>
      <w:r w:rsidR="0033111A">
        <w:rPr>
          <w:rFonts w:cs="Arial"/>
          <w:b/>
          <w:sz w:val="24"/>
          <w:szCs w:val="24"/>
        </w:rPr>
        <w:t>&gt;"</w:t>
      </w:r>
    </w:p>
    <w:p w14:paraId="10B4D1F3" w14:textId="77777777" w:rsidR="00220222" w:rsidRDefault="00E06564" w:rsidP="0033111A">
      <w:pPr>
        <w:spacing w:before="240"/>
        <w:jc w:val="both"/>
        <w:rPr>
          <w:rFonts w:cs="Arial"/>
          <w:sz w:val="24"/>
          <w:szCs w:val="24"/>
        </w:rPr>
      </w:pPr>
      <w:r>
        <w:rPr>
          <w:rFonts w:cs="Arial"/>
          <w:sz w:val="24"/>
          <w:szCs w:val="24"/>
          <w:lang w:eastAsia="en-GB"/>
        </w:rPr>
        <w:t xml:space="preserve">A representation </w:t>
      </w:r>
      <w:r w:rsidR="00220222">
        <w:rPr>
          <w:rFonts w:cs="Arial"/>
          <w:sz w:val="24"/>
          <w:szCs w:val="24"/>
          <w:lang w:eastAsia="en-GB"/>
        </w:rPr>
        <w:t xml:space="preserve">for </w:t>
      </w:r>
      <w:r w:rsidR="0033111A">
        <w:rPr>
          <w:rFonts w:cs="Arial"/>
          <w:sz w:val="24"/>
          <w:szCs w:val="24"/>
          <w:lang w:eastAsia="en-GB"/>
        </w:rPr>
        <w:t>"</w:t>
      </w:r>
      <w:r w:rsidR="00220222" w:rsidRPr="00E06564">
        <w:rPr>
          <w:rFonts w:cs="Arial"/>
          <w:i/>
          <w:sz w:val="24"/>
          <w:szCs w:val="24"/>
        </w:rPr>
        <w:t xml:space="preserve">n </w:t>
      </w:r>
      <w:r w:rsidR="00220222" w:rsidRPr="00E06564">
        <w:rPr>
          <w:rFonts w:cs="Arial"/>
          <w:sz w:val="24"/>
          <w:szCs w:val="24"/>
        </w:rPr>
        <w:t>times every &lt;frequency&gt;</w:t>
      </w:r>
      <w:r w:rsidR="0033111A">
        <w:rPr>
          <w:rFonts w:cs="Arial"/>
          <w:sz w:val="24"/>
          <w:szCs w:val="24"/>
        </w:rPr>
        <w:t>"</w:t>
      </w:r>
      <w:r w:rsidR="00220222">
        <w:rPr>
          <w:rFonts w:cs="Arial"/>
          <w:b/>
          <w:sz w:val="24"/>
          <w:szCs w:val="24"/>
        </w:rPr>
        <w:t xml:space="preserve"> </w:t>
      </w:r>
      <w:r w:rsidR="00220222" w:rsidRPr="00220222">
        <w:rPr>
          <w:rFonts w:cs="Arial"/>
          <w:sz w:val="24"/>
          <w:szCs w:val="24"/>
        </w:rPr>
        <w:t xml:space="preserve">has been </w:t>
      </w:r>
      <w:r>
        <w:rPr>
          <w:rFonts w:cs="Arial"/>
          <w:sz w:val="24"/>
          <w:szCs w:val="24"/>
        </w:rPr>
        <w:t>reflected on as part of the CL_FREQ code list</w:t>
      </w:r>
      <w:r w:rsidR="00220222">
        <w:rPr>
          <w:rFonts w:cs="Arial"/>
          <w:sz w:val="24"/>
          <w:szCs w:val="24"/>
        </w:rPr>
        <w:t xml:space="preserve">. </w:t>
      </w:r>
      <w:r>
        <w:rPr>
          <w:rFonts w:cs="Arial"/>
          <w:sz w:val="24"/>
          <w:szCs w:val="24"/>
        </w:rPr>
        <w:t xml:space="preserve">The conclusion was that </w:t>
      </w:r>
      <w:r w:rsidR="00220222">
        <w:rPr>
          <w:rFonts w:cs="Arial"/>
          <w:sz w:val="24"/>
          <w:szCs w:val="24"/>
        </w:rPr>
        <w:t xml:space="preserve">coding </w:t>
      </w:r>
      <w:r>
        <w:rPr>
          <w:rFonts w:cs="Arial"/>
          <w:sz w:val="24"/>
          <w:szCs w:val="24"/>
        </w:rPr>
        <w:t xml:space="preserve">this information in CL_FREQ </w:t>
      </w:r>
      <w:r w:rsidR="00220222">
        <w:rPr>
          <w:rFonts w:cs="Arial"/>
          <w:sz w:val="24"/>
          <w:szCs w:val="24"/>
        </w:rPr>
        <w:t xml:space="preserve">should be avoided </w:t>
      </w:r>
      <w:r>
        <w:rPr>
          <w:rFonts w:cs="Arial"/>
          <w:sz w:val="24"/>
          <w:szCs w:val="24"/>
        </w:rPr>
        <w:t>for these reasons:</w:t>
      </w:r>
    </w:p>
    <w:p w14:paraId="03E71805" w14:textId="77777777" w:rsidR="00220222" w:rsidRDefault="00E06564" w:rsidP="0033111A">
      <w:pPr>
        <w:pStyle w:val="ListBullet"/>
        <w:numPr>
          <w:ilvl w:val="0"/>
          <w:numId w:val="25"/>
        </w:numPr>
        <w:jc w:val="both"/>
        <w:rPr>
          <w:rFonts w:cs="Arial"/>
          <w:sz w:val="24"/>
          <w:szCs w:val="24"/>
        </w:rPr>
      </w:pPr>
      <w:r>
        <w:rPr>
          <w:rFonts w:cs="Arial"/>
          <w:sz w:val="24"/>
          <w:szCs w:val="24"/>
        </w:rPr>
        <w:t xml:space="preserve">Coding this </w:t>
      </w:r>
      <w:r w:rsidR="00220222" w:rsidRPr="00E06564">
        <w:rPr>
          <w:rFonts w:cs="Arial"/>
          <w:sz w:val="24"/>
          <w:szCs w:val="24"/>
        </w:rPr>
        <w:t xml:space="preserve">information in </w:t>
      </w:r>
      <w:r>
        <w:rPr>
          <w:rFonts w:cs="Arial"/>
          <w:sz w:val="24"/>
          <w:szCs w:val="24"/>
        </w:rPr>
        <w:t xml:space="preserve">CL_FREQ in </w:t>
      </w:r>
      <w:r w:rsidR="00220222" w:rsidRPr="00E06564">
        <w:rPr>
          <w:rFonts w:cs="Arial"/>
          <w:sz w:val="24"/>
          <w:szCs w:val="24"/>
        </w:rPr>
        <w:t xml:space="preserve">a data message </w:t>
      </w:r>
      <w:r>
        <w:rPr>
          <w:rFonts w:cs="Arial"/>
          <w:sz w:val="24"/>
          <w:szCs w:val="24"/>
        </w:rPr>
        <w:t>is not useful</w:t>
      </w:r>
    </w:p>
    <w:p w14:paraId="539128E5" w14:textId="77777777" w:rsidR="00E06564" w:rsidRPr="00E06564" w:rsidRDefault="00E06564" w:rsidP="0033111A">
      <w:pPr>
        <w:pStyle w:val="ListBullet"/>
        <w:numPr>
          <w:ilvl w:val="0"/>
          <w:numId w:val="0"/>
        </w:numPr>
        <w:ind w:left="360"/>
        <w:jc w:val="both"/>
        <w:rPr>
          <w:rFonts w:cs="Arial"/>
          <w:sz w:val="24"/>
          <w:szCs w:val="24"/>
        </w:rPr>
      </w:pPr>
    </w:p>
    <w:p w14:paraId="02DAB20F" w14:textId="77777777" w:rsidR="00220222" w:rsidRPr="00E06564" w:rsidRDefault="00E06564" w:rsidP="0033111A">
      <w:pPr>
        <w:pStyle w:val="ListBullet"/>
        <w:numPr>
          <w:ilvl w:val="0"/>
          <w:numId w:val="25"/>
        </w:numPr>
        <w:jc w:val="both"/>
        <w:rPr>
          <w:rFonts w:cs="Arial"/>
          <w:sz w:val="24"/>
          <w:szCs w:val="24"/>
        </w:rPr>
      </w:pPr>
      <w:r>
        <w:rPr>
          <w:rFonts w:cs="Arial"/>
          <w:sz w:val="24"/>
          <w:szCs w:val="24"/>
        </w:rPr>
        <w:t xml:space="preserve">The increase in frequency coding system complexity </w:t>
      </w:r>
      <w:r w:rsidR="00220222" w:rsidRPr="00E06564">
        <w:rPr>
          <w:rFonts w:cs="Arial"/>
          <w:sz w:val="24"/>
          <w:szCs w:val="24"/>
        </w:rPr>
        <w:t xml:space="preserve">was considered </w:t>
      </w:r>
      <w:proofErr w:type="gramStart"/>
      <w:r w:rsidR="00220222" w:rsidRPr="00E06564">
        <w:rPr>
          <w:rFonts w:cs="Arial"/>
          <w:sz w:val="24"/>
          <w:szCs w:val="24"/>
        </w:rPr>
        <w:t>overly-complex</w:t>
      </w:r>
      <w:proofErr w:type="gramEnd"/>
      <w:r w:rsidR="00220222" w:rsidRPr="00E06564">
        <w:rPr>
          <w:rFonts w:cs="Arial"/>
          <w:sz w:val="24"/>
          <w:szCs w:val="24"/>
        </w:rPr>
        <w:t xml:space="preserve"> and </w:t>
      </w:r>
      <w:r>
        <w:rPr>
          <w:rFonts w:cs="Arial"/>
          <w:sz w:val="24"/>
          <w:szCs w:val="24"/>
        </w:rPr>
        <w:t xml:space="preserve">too </w:t>
      </w:r>
      <w:r w:rsidR="00220222" w:rsidRPr="00E06564">
        <w:rPr>
          <w:rFonts w:cs="Arial"/>
          <w:sz w:val="24"/>
          <w:szCs w:val="24"/>
        </w:rPr>
        <w:t>costly to implement (see the first note in this document)</w:t>
      </w:r>
    </w:p>
    <w:p w14:paraId="1AEDAD43" w14:textId="77777777" w:rsidR="00220222" w:rsidRPr="00E06564" w:rsidRDefault="00220222" w:rsidP="0033111A">
      <w:pPr>
        <w:jc w:val="both"/>
        <w:rPr>
          <w:rFonts w:cs="Arial"/>
          <w:sz w:val="24"/>
          <w:szCs w:val="24"/>
        </w:rPr>
      </w:pPr>
      <w:r w:rsidRPr="00E06564">
        <w:rPr>
          <w:rFonts w:cs="Arial"/>
          <w:sz w:val="24"/>
          <w:szCs w:val="24"/>
        </w:rPr>
        <w:t>For an example</w:t>
      </w:r>
      <w:r w:rsidR="00E06564">
        <w:rPr>
          <w:rFonts w:cs="Arial"/>
          <w:sz w:val="24"/>
          <w:szCs w:val="24"/>
        </w:rPr>
        <w:t>, to convey a</w:t>
      </w:r>
      <w:r w:rsidRPr="00E06564">
        <w:rPr>
          <w:rFonts w:cs="Arial"/>
          <w:sz w:val="24"/>
          <w:szCs w:val="24"/>
        </w:rPr>
        <w:t xml:space="preserve"> frequency of “</w:t>
      </w:r>
      <w:r w:rsidR="00E06564">
        <w:rPr>
          <w:rFonts w:cs="Arial"/>
          <w:sz w:val="24"/>
          <w:szCs w:val="24"/>
        </w:rPr>
        <w:t>four</w:t>
      </w:r>
      <w:r w:rsidRPr="00E06564">
        <w:rPr>
          <w:rFonts w:cs="Arial"/>
          <w:sz w:val="24"/>
          <w:szCs w:val="24"/>
        </w:rPr>
        <w:t xml:space="preserve"> times a month”, the recommend</w:t>
      </w:r>
      <w:r w:rsidR="00E06564">
        <w:rPr>
          <w:rFonts w:cs="Arial"/>
          <w:sz w:val="24"/>
          <w:szCs w:val="24"/>
        </w:rPr>
        <w:t>ation</w:t>
      </w:r>
      <w:r w:rsidRPr="00E06564">
        <w:rPr>
          <w:rFonts w:cs="Arial"/>
          <w:sz w:val="24"/>
          <w:szCs w:val="24"/>
        </w:rPr>
        <w:t xml:space="preserve"> is to use </w:t>
      </w:r>
      <w:proofErr w:type="spellStart"/>
      <w:proofErr w:type="gramStart"/>
      <w:r w:rsidRPr="00E06564">
        <w:rPr>
          <w:rFonts w:cs="Arial"/>
          <w:sz w:val="24"/>
          <w:szCs w:val="24"/>
        </w:rPr>
        <w:t>FREQ:Daily</w:t>
      </w:r>
      <w:proofErr w:type="spellEnd"/>
      <w:proofErr w:type="gramEnd"/>
      <w:r w:rsidRPr="00E06564">
        <w:rPr>
          <w:rFonts w:cs="Arial"/>
          <w:sz w:val="24"/>
          <w:szCs w:val="24"/>
        </w:rPr>
        <w:t xml:space="preserve"> (D)</w:t>
      </w:r>
      <w:r w:rsidR="00E06564">
        <w:rPr>
          <w:rFonts w:cs="Arial"/>
          <w:sz w:val="24"/>
          <w:szCs w:val="24"/>
        </w:rPr>
        <w:t>,</w:t>
      </w:r>
      <w:r w:rsidRPr="00E06564">
        <w:rPr>
          <w:rFonts w:cs="Arial"/>
          <w:sz w:val="24"/>
          <w:szCs w:val="24"/>
        </w:rPr>
        <w:t xml:space="preserve"> and the TIME_PERIOD to represent the observed date.</w:t>
      </w:r>
    </w:p>
    <w:p w14:paraId="2B1CA595" w14:textId="77777777" w:rsidR="00220222" w:rsidRPr="00E06564" w:rsidRDefault="00E06564" w:rsidP="0033111A">
      <w:pPr>
        <w:jc w:val="both"/>
        <w:rPr>
          <w:rFonts w:cs="Arial"/>
          <w:sz w:val="24"/>
          <w:szCs w:val="24"/>
        </w:rPr>
      </w:pPr>
      <w:r>
        <w:rPr>
          <w:rFonts w:cs="Arial"/>
          <w:sz w:val="24"/>
          <w:szCs w:val="24"/>
        </w:rPr>
        <w:t>Nevertheless</w:t>
      </w:r>
      <w:r w:rsidR="00220222" w:rsidRPr="00E06564">
        <w:rPr>
          <w:rFonts w:cs="Arial"/>
          <w:sz w:val="24"/>
          <w:szCs w:val="24"/>
        </w:rPr>
        <w:t xml:space="preserve">, if the data message </w:t>
      </w:r>
      <w:r>
        <w:rPr>
          <w:rFonts w:cs="Arial"/>
          <w:sz w:val="24"/>
          <w:szCs w:val="24"/>
        </w:rPr>
        <w:t xml:space="preserve">must convey the information </w:t>
      </w:r>
      <w:r w:rsidR="00220222" w:rsidRPr="00E06564">
        <w:rPr>
          <w:rFonts w:cs="Arial"/>
          <w:sz w:val="24"/>
          <w:szCs w:val="24"/>
        </w:rPr>
        <w:t xml:space="preserve">“An organisation disseminates data </w:t>
      </w:r>
      <w:r>
        <w:rPr>
          <w:rFonts w:cs="Arial"/>
          <w:sz w:val="24"/>
          <w:szCs w:val="24"/>
        </w:rPr>
        <w:t>four</w:t>
      </w:r>
      <w:r w:rsidR="00220222" w:rsidRPr="00E06564">
        <w:rPr>
          <w:rFonts w:cs="Arial"/>
          <w:sz w:val="24"/>
          <w:szCs w:val="24"/>
        </w:rPr>
        <w:t xml:space="preserve"> times a month on set dates”, the cross-domain concept “Frequency of dissemination” (FREQ_DISS) attribute is more appropriate to </w:t>
      </w:r>
      <w:r w:rsidR="0097672B">
        <w:rPr>
          <w:rFonts w:cs="Arial"/>
          <w:sz w:val="24"/>
          <w:szCs w:val="24"/>
        </w:rPr>
        <w:t>represent</w:t>
      </w:r>
      <w:r w:rsidR="00220222" w:rsidRPr="00E06564">
        <w:rPr>
          <w:rFonts w:cs="Arial"/>
          <w:sz w:val="24"/>
          <w:szCs w:val="24"/>
        </w:rPr>
        <w:t xml:space="preserve"> this information.  FREQ_DISS may be </w:t>
      </w:r>
      <w:proofErr w:type="gramStart"/>
      <w:r w:rsidR="00220222" w:rsidRPr="00E06564">
        <w:rPr>
          <w:rFonts w:cs="Arial"/>
          <w:sz w:val="24"/>
          <w:szCs w:val="24"/>
        </w:rPr>
        <w:t>free-text</w:t>
      </w:r>
      <w:proofErr w:type="gramEnd"/>
      <w:r w:rsidR="00220222" w:rsidRPr="00E06564">
        <w:rPr>
          <w:rFonts w:cs="Arial"/>
          <w:sz w:val="24"/>
          <w:szCs w:val="24"/>
        </w:rPr>
        <w:t>.</w:t>
      </w:r>
    </w:p>
    <w:p w14:paraId="0508FF21" w14:textId="77777777" w:rsidR="000C355B" w:rsidRPr="00427D32" w:rsidRDefault="000C355B" w:rsidP="00066EBE">
      <w:pPr>
        <w:keepNext/>
        <w:keepLines/>
        <w:spacing w:before="240" w:after="120"/>
        <w:rPr>
          <w:rFonts w:cs="Arial"/>
          <w:b/>
          <w:sz w:val="24"/>
          <w:szCs w:val="24"/>
        </w:rPr>
      </w:pPr>
      <w:r w:rsidRPr="00427D32">
        <w:rPr>
          <w:rFonts w:cs="Arial"/>
          <w:b/>
          <w:sz w:val="24"/>
          <w:szCs w:val="24"/>
        </w:rPr>
        <w:lastRenderedPageBreak/>
        <w:t>Time period</w:t>
      </w:r>
    </w:p>
    <w:p w14:paraId="453038BB" w14:textId="77777777" w:rsidR="000C355B" w:rsidRPr="00427D32" w:rsidRDefault="000C355B" w:rsidP="00066EBE">
      <w:pPr>
        <w:keepNext/>
        <w:keepLines/>
        <w:jc w:val="both"/>
        <w:rPr>
          <w:rFonts w:cs="Arial"/>
          <w:b/>
          <w:sz w:val="24"/>
          <w:szCs w:val="24"/>
        </w:rPr>
      </w:pPr>
      <w:r w:rsidRPr="00427D32">
        <w:rPr>
          <w:sz w:val="24"/>
          <w:szCs w:val="24"/>
        </w:rPr>
        <w:t>The valid syntax to represent the time period of an observation depends on the frequency. The time period can either be a Gregorian calendar period, a standard reporting period, a distinct point in time, or a time range with a specific date and duration. In case a new frequency is created following the proposed syntax for creating additional frequencies, it is recommended to use a time range with a specific date and duration (if local infrastructure supports this option).  Example: for a frequency of every 5 years (A5), and considering a starting point on the 1st of January 2000, the time period would be "2000-01-01T00:00:00Z/P5Y". For additional information, please see the SDMX Technical Notes.</w:t>
      </w:r>
    </w:p>
    <w:p w14:paraId="65FD2A0F" w14:textId="77777777" w:rsidR="000C355B" w:rsidRPr="00427D32" w:rsidRDefault="000C355B" w:rsidP="00427D32">
      <w:pPr>
        <w:keepNext/>
        <w:spacing w:before="240" w:after="120"/>
        <w:jc w:val="both"/>
        <w:rPr>
          <w:rFonts w:cs="Arial"/>
          <w:b/>
          <w:sz w:val="24"/>
          <w:szCs w:val="24"/>
        </w:rPr>
      </w:pPr>
      <w:r w:rsidRPr="00427D32">
        <w:rPr>
          <w:rFonts w:cs="Arial"/>
          <w:b/>
          <w:sz w:val="24"/>
          <w:szCs w:val="24"/>
        </w:rPr>
        <w:t>Possible ways for implementing CL_FREQ</w:t>
      </w:r>
    </w:p>
    <w:p w14:paraId="3C437045" w14:textId="77777777" w:rsidR="000C355B" w:rsidRPr="00427D32" w:rsidRDefault="000C355B" w:rsidP="00427D32">
      <w:pPr>
        <w:jc w:val="both"/>
        <w:rPr>
          <w:sz w:val="24"/>
          <w:szCs w:val="24"/>
        </w:rPr>
      </w:pPr>
      <w:r w:rsidRPr="00427D32">
        <w:rPr>
          <w:sz w:val="24"/>
          <w:szCs w:val="24"/>
        </w:rPr>
        <w:t>In order to handle series with a frequency different from the standard ones included in the above list (e.g. data observed every 5 years</w:t>
      </w:r>
      <w:del w:id="390" w:author="Dany Ghafari" w:date="2020-04-29T15:24:00Z">
        <w:r w:rsidRPr="00427D32" w:rsidDel="009E2B63">
          <w:rPr>
            <w:sz w:val="24"/>
            <w:szCs w:val="24"/>
          </w:rPr>
          <w:delText xml:space="preserve"> </w:delText>
        </w:r>
      </w:del>
      <w:r w:rsidRPr="00427D32">
        <w:rPr>
          <w:sz w:val="24"/>
          <w:szCs w:val="24"/>
        </w:rPr>
        <w:t>), two different solutions exist. These two approaches are presented and discussed below.</w:t>
      </w:r>
    </w:p>
    <w:p w14:paraId="0236D359" w14:textId="77777777" w:rsidR="000C355B" w:rsidRPr="00427D32" w:rsidRDefault="000C355B" w:rsidP="00427D32">
      <w:pPr>
        <w:jc w:val="both"/>
        <w:rPr>
          <w:sz w:val="24"/>
          <w:szCs w:val="24"/>
        </w:rPr>
      </w:pPr>
      <w:r w:rsidRPr="00427D32">
        <w:rPr>
          <w:sz w:val="24"/>
          <w:szCs w:val="24"/>
        </w:rPr>
        <w:t>1) For a given time series, choose the highest frequency at which the series may be observed (e.g. annual frequency for series observed every 2 years).</w:t>
      </w:r>
    </w:p>
    <w:p w14:paraId="0C56AD5D" w14:textId="77777777" w:rsidR="000C355B" w:rsidRPr="00427D32" w:rsidRDefault="000C355B" w:rsidP="00427D32">
      <w:pPr>
        <w:jc w:val="both"/>
        <w:rPr>
          <w:sz w:val="24"/>
          <w:szCs w:val="24"/>
        </w:rPr>
      </w:pPr>
      <w:r w:rsidRPr="00427D32">
        <w:rPr>
          <w:sz w:val="24"/>
          <w:szCs w:val="24"/>
        </w:rPr>
        <w:t xml:space="preserve">2) Create </w:t>
      </w:r>
      <w:r w:rsidRPr="00427D32">
        <w:rPr>
          <w:i/>
          <w:sz w:val="24"/>
          <w:szCs w:val="24"/>
        </w:rPr>
        <w:t>ad hoc</w:t>
      </w:r>
      <w:r w:rsidRPr="00427D32">
        <w:rPr>
          <w:sz w:val="24"/>
          <w:szCs w:val="24"/>
        </w:rPr>
        <w:t xml:space="preserve"> codes based on the recommendations for the creation of additional frequencies specified above (e.g. A2 for series observed every 2 years).</w:t>
      </w:r>
    </w:p>
    <w:p w14:paraId="74458CD2" w14:textId="77777777" w:rsidR="000C355B" w:rsidRPr="00427D32" w:rsidRDefault="000C355B" w:rsidP="00427D32">
      <w:pPr>
        <w:jc w:val="both"/>
        <w:rPr>
          <w:sz w:val="24"/>
          <w:szCs w:val="24"/>
        </w:rPr>
      </w:pPr>
      <w:r w:rsidRPr="00427D32">
        <w:rPr>
          <w:sz w:val="24"/>
          <w:szCs w:val="24"/>
        </w:rPr>
        <w:t xml:space="preserve">It is recommended to apply solution 2 because it refers to a more precise frequency and avoids missing values in the series. </w:t>
      </w:r>
    </w:p>
    <w:p w14:paraId="2B38426D" w14:textId="77777777" w:rsidR="000C355B" w:rsidRPr="00125CAA" w:rsidRDefault="000C355B" w:rsidP="00920C17">
      <w:pPr>
        <w:jc w:val="both"/>
      </w:pPr>
      <w:r w:rsidRPr="00427D32">
        <w:rPr>
          <w:sz w:val="24"/>
          <w:szCs w:val="24"/>
        </w:rPr>
        <w:t>However, the way FREQ is managed by statistical packages is also an important parameter to take into account in choosing between the two solutions as statistical packages usually treat only standard frequencies (solution 1) and further  developments could be required to treat different ones.</w:t>
      </w:r>
    </w:p>
    <w:sectPr w:rsidR="000C355B" w:rsidRPr="00125CAA" w:rsidSect="00F90FE4">
      <w:footerReference w:type="even" r:id="rId7"/>
      <w:footerReference w:type="default" r:id="rId8"/>
      <w:pgSz w:w="11906" w:h="16838" w:code="9"/>
      <w:pgMar w:top="1440" w:right="1466"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D149EB" w14:textId="77777777" w:rsidR="00D6230D" w:rsidRPr="00C764E5" w:rsidRDefault="00D6230D" w:rsidP="00B1062F">
      <w:pPr>
        <w:pStyle w:val="Paragraph"/>
        <w:rPr>
          <w:sz w:val="20"/>
        </w:rPr>
      </w:pPr>
      <w:r>
        <w:separator/>
      </w:r>
    </w:p>
  </w:endnote>
  <w:endnote w:type="continuationSeparator" w:id="0">
    <w:p w14:paraId="691658FE" w14:textId="77777777" w:rsidR="00D6230D" w:rsidRPr="00C764E5" w:rsidRDefault="00D6230D" w:rsidP="00B1062F">
      <w:pPr>
        <w:pStyle w:val="Paragraph"/>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4AA665" w14:textId="77777777" w:rsidR="000C355B" w:rsidRDefault="000C355B" w:rsidP="007C0D6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21</w:t>
    </w:r>
    <w:r>
      <w:rPr>
        <w:rStyle w:val="PageNumber"/>
      </w:rPr>
      <w:fldChar w:fldCharType="end"/>
    </w:r>
  </w:p>
  <w:p w14:paraId="24DE4357" w14:textId="77777777" w:rsidR="000C355B" w:rsidRDefault="000C355B" w:rsidP="007C0D6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3C427" w14:textId="77777777" w:rsidR="000C355B" w:rsidRDefault="000C355B" w:rsidP="007C0D6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3C0F21">
      <w:rPr>
        <w:rStyle w:val="PageNumber"/>
        <w:noProof/>
      </w:rPr>
      <w:t>3</w:t>
    </w:r>
    <w:r>
      <w:rPr>
        <w:rStyle w:val="PageNumber"/>
      </w:rPr>
      <w:fldChar w:fldCharType="end"/>
    </w:r>
  </w:p>
  <w:p w14:paraId="4A38DCDE" w14:textId="77777777" w:rsidR="000C355B" w:rsidRDefault="000C355B" w:rsidP="007C0D6C">
    <w:pPr>
      <w:pStyle w:val="Footer"/>
      <w:ind w:right="360" w:firstLine="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76FB0F" w14:textId="77777777" w:rsidR="00D6230D" w:rsidRPr="00C764E5" w:rsidRDefault="00D6230D" w:rsidP="00B1062F">
      <w:pPr>
        <w:pStyle w:val="Paragraph"/>
        <w:rPr>
          <w:sz w:val="20"/>
        </w:rPr>
      </w:pPr>
      <w:r>
        <w:separator/>
      </w:r>
    </w:p>
  </w:footnote>
  <w:footnote w:type="continuationSeparator" w:id="0">
    <w:p w14:paraId="3D657537" w14:textId="77777777" w:rsidR="00D6230D" w:rsidRPr="00C764E5" w:rsidRDefault="00D6230D" w:rsidP="00B1062F">
      <w:pPr>
        <w:pStyle w:val="Paragraph"/>
        <w:rPr>
          <w:sz w:val="20"/>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7EC131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6302F"/>
    <w:multiLevelType w:val="hybridMultilevel"/>
    <w:tmpl w:val="78A6F01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C6D56BD"/>
    <w:multiLevelType w:val="hybridMultilevel"/>
    <w:tmpl w:val="B77C8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A26D48"/>
    <w:multiLevelType w:val="hybridMultilevel"/>
    <w:tmpl w:val="84788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9C725B"/>
    <w:multiLevelType w:val="hybridMultilevel"/>
    <w:tmpl w:val="A55E9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BF1CF3"/>
    <w:multiLevelType w:val="hybridMultilevel"/>
    <w:tmpl w:val="9E3AAE4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1B2522C2"/>
    <w:multiLevelType w:val="hybridMultilevel"/>
    <w:tmpl w:val="4656B06C"/>
    <w:lvl w:ilvl="0" w:tplc="AB2671BC">
      <w:start w:val="1"/>
      <w:numFmt w:val="bullet"/>
      <w:lvlText w:val=""/>
      <w:lvlJc w:val="left"/>
      <w:pPr>
        <w:tabs>
          <w:tab w:val="num" w:pos="284"/>
        </w:tabs>
        <w:ind w:left="340" w:hanging="266"/>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403047"/>
    <w:multiLevelType w:val="hybridMultilevel"/>
    <w:tmpl w:val="DA1AC928"/>
    <w:lvl w:ilvl="0" w:tplc="7F44C14E">
      <w:start w:val="1"/>
      <w:numFmt w:val="decimal"/>
      <w:lvlText w:val="%1."/>
      <w:lvlJc w:val="left"/>
      <w:pPr>
        <w:tabs>
          <w:tab w:val="num" w:pos="720"/>
        </w:tabs>
        <w:ind w:left="720" w:hanging="360"/>
      </w:pPr>
      <w:rPr>
        <w:rFonts w:cs="Times New Roman"/>
      </w:rPr>
    </w:lvl>
    <w:lvl w:ilvl="1" w:tplc="BA22576C">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3372476F"/>
    <w:multiLevelType w:val="hybridMultilevel"/>
    <w:tmpl w:val="2162046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9D32D7"/>
    <w:multiLevelType w:val="multilevel"/>
    <w:tmpl w:val="D930A10E"/>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2916"/>
        </w:tabs>
        <w:ind w:left="291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0" w15:restartNumberingAfterBreak="0">
    <w:nsid w:val="3BD80111"/>
    <w:multiLevelType w:val="hybridMultilevel"/>
    <w:tmpl w:val="4AECA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CA2A50"/>
    <w:multiLevelType w:val="hybridMultilevel"/>
    <w:tmpl w:val="005627A6"/>
    <w:lvl w:ilvl="0" w:tplc="5EC6303E">
      <w:numFmt w:val="bullet"/>
      <w:lvlText w:val="-"/>
      <w:lvlJc w:val="left"/>
      <w:pPr>
        <w:ind w:left="720" w:hanging="360"/>
      </w:pPr>
      <w:rPr>
        <w:rFonts w:ascii="Arial" w:eastAsia="Times New Roman" w:hAnsi="Aria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BE37FAF"/>
    <w:multiLevelType w:val="hybridMultilevel"/>
    <w:tmpl w:val="6BA2B34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DFD35C5"/>
    <w:multiLevelType w:val="hybridMultilevel"/>
    <w:tmpl w:val="5C8E2078"/>
    <w:lvl w:ilvl="0" w:tplc="BA22576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156262E"/>
    <w:multiLevelType w:val="hybridMultilevel"/>
    <w:tmpl w:val="CBCCD0D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AB4656B"/>
    <w:multiLevelType w:val="hybridMultilevel"/>
    <w:tmpl w:val="88443B3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6440D0C"/>
    <w:multiLevelType w:val="hybridMultilevel"/>
    <w:tmpl w:val="5D02937E"/>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DC55C1D"/>
    <w:multiLevelType w:val="hybridMultilevel"/>
    <w:tmpl w:val="2CD8DD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FDD5158"/>
    <w:multiLevelType w:val="hybridMultilevel"/>
    <w:tmpl w:val="E52C5DAE"/>
    <w:lvl w:ilvl="0" w:tplc="9578BAEC">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70B633F3"/>
    <w:multiLevelType w:val="hybridMultilevel"/>
    <w:tmpl w:val="708C40BA"/>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73276898"/>
    <w:multiLevelType w:val="hybridMultilevel"/>
    <w:tmpl w:val="A3240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A417024"/>
    <w:multiLevelType w:val="hybridMultilevel"/>
    <w:tmpl w:val="DDEAF85C"/>
    <w:lvl w:ilvl="0" w:tplc="FFFFFFFF">
      <w:start w:val="1"/>
      <w:numFmt w:val="bullet"/>
      <w:pStyle w:val="Caption"/>
      <w:lvlText w:val=""/>
      <w:lvlJc w:val="left"/>
      <w:pPr>
        <w:tabs>
          <w:tab w:val="num" w:pos="360"/>
        </w:tabs>
      </w:pPr>
      <w:rPr>
        <w:rFonts w:ascii="Wingdings 2" w:hAnsi="Wingdings 2" w:hint="default"/>
      </w:rPr>
    </w:lvl>
    <w:lvl w:ilvl="1" w:tplc="FFFFFFFF">
      <w:start w:val="1"/>
      <w:numFmt w:val="decimal"/>
      <w:lvlText w:val="%2."/>
      <w:lvlJc w:val="left"/>
      <w:pPr>
        <w:tabs>
          <w:tab w:val="num" w:pos="1440"/>
        </w:tabs>
        <w:ind w:left="1440" w:hanging="360"/>
      </w:pPr>
      <w:rPr>
        <w:rFonts w:cs="Times New Roman"/>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B6F1809"/>
    <w:multiLevelType w:val="hybridMultilevel"/>
    <w:tmpl w:val="7828FC84"/>
    <w:lvl w:ilvl="0" w:tplc="AB2671BC">
      <w:start w:val="1"/>
      <w:numFmt w:val="bullet"/>
      <w:lvlText w:val=""/>
      <w:lvlJc w:val="left"/>
      <w:pPr>
        <w:tabs>
          <w:tab w:val="num" w:pos="284"/>
        </w:tabs>
        <w:ind w:left="340" w:hanging="266"/>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9"/>
  </w:num>
  <w:num w:numId="3">
    <w:abstractNumId w:val="17"/>
  </w:num>
  <w:num w:numId="4">
    <w:abstractNumId w:val="4"/>
  </w:num>
  <w:num w:numId="5">
    <w:abstractNumId w:val="5"/>
  </w:num>
  <w:num w:numId="6">
    <w:abstractNumId w:val="18"/>
  </w:num>
  <w:num w:numId="7">
    <w:abstractNumId w:val="2"/>
  </w:num>
  <w:num w:numId="8">
    <w:abstractNumId w:val="14"/>
  </w:num>
  <w:num w:numId="9">
    <w:abstractNumId w:val="12"/>
  </w:num>
  <w:num w:numId="10">
    <w:abstractNumId w:val="7"/>
  </w:num>
  <w:num w:numId="11">
    <w:abstractNumId w:val="7"/>
  </w:num>
  <w:num w:numId="12">
    <w:abstractNumId w:val="7"/>
  </w:num>
  <w:num w:numId="13">
    <w:abstractNumId w:val="19"/>
  </w:num>
  <w:num w:numId="14">
    <w:abstractNumId w:val="13"/>
  </w:num>
  <w:num w:numId="15">
    <w:abstractNumId w:val="16"/>
  </w:num>
  <w:num w:numId="16">
    <w:abstractNumId w:val="6"/>
  </w:num>
  <w:num w:numId="17">
    <w:abstractNumId w:val="22"/>
  </w:num>
  <w:num w:numId="18">
    <w:abstractNumId w:val="15"/>
  </w:num>
  <w:num w:numId="19">
    <w:abstractNumId w:val="8"/>
  </w:num>
  <w:num w:numId="20">
    <w:abstractNumId w:val="10"/>
  </w:num>
  <w:num w:numId="21">
    <w:abstractNumId w:val="3"/>
  </w:num>
  <w:num w:numId="22">
    <w:abstractNumId w:val="20"/>
  </w:num>
  <w:num w:numId="23">
    <w:abstractNumId w:val="11"/>
  </w:num>
  <w:num w:numId="24">
    <w:abstractNumId w:val="0"/>
  </w:num>
  <w:num w:numId="2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y Ghafari">
    <w15:presenceInfo w15:providerId="AD" w15:userId="S::dany.ghafari@un.org::3c06946e-f5a6-4b21-a9aa-d5ee21dc22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hyphenationZone w:val="425"/>
  <w:noPunctuationKerning/>
  <w:characterSpacingControl w:val="doNotCompress"/>
  <w:footnotePr>
    <w:footnote w:id="-1"/>
    <w:footnote w:id="0"/>
  </w:footnotePr>
  <w:endnotePr>
    <w:endnote w:id="-1"/>
    <w:endnote w:id="0"/>
  </w:endnotePr>
  <w:compat>
    <w:doNotUseHTMLParagraphAutoSpacing/>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W_DocType" w:val="SDMX-TEMPLATE"/>
  </w:docVars>
  <w:rsids>
    <w:rsidRoot w:val="0048155C"/>
    <w:rsid w:val="0000039A"/>
    <w:rsid w:val="000013CC"/>
    <w:rsid w:val="00001C7A"/>
    <w:rsid w:val="000035FB"/>
    <w:rsid w:val="00005FB2"/>
    <w:rsid w:val="000067F3"/>
    <w:rsid w:val="000104C7"/>
    <w:rsid w:val="000107DF"/>
    <w:rsid w:val="00010B29"/>
    <w:rsid w:val="00011B2E"/>
    <w:rsid w:val="0001274E"/>
    <w:rsid w:val="00013940"/>
    <w:rsid w:val="00015341"/>
    <w:rsid w:val="00016A65"/>
    <w:rsid w:val="000174BF"/>
    <w:rsid w:val="00017E3C"/>
    <w:rsid w:val="00023E83"/>
    <w:rsid w:val="00024B8D"/>
    <w:rsid w:val="00031D2A"/>
    <w:rsid w:val="00031E45"/>
    <w:rsid w:val="00033290"/>
    <w:rsid w:val="00033BBB"/>
    <w:rsid w:val="00034582"/>
    <w:rsid w:val="00034DFB"/>
    <w:rsid w:val="000420BB"/>
    <w:rsid w:val="000423D7"/>
    <w:rsid w:val="00043A03"/>
    <w:rsid w:val="00044414"/>
    <w:rsid w:val="00045E7A"/>
    <w:rsid w:val="0004690E"/>
    <w:rsid w:val="00047D70"/>
    <w:rsid w:val="0005082A"/>
    <w:rsid w:val="00051E1F"/>
    <w:rsid w:val="000543CD"/>
    <w:rsid w:val="00054EC2"/>
    <w:rsid w:val="000559A5"/>
    <w:rsid w:val="00055EB5"/>
    <w:rsid w:val="000572EA"/>
    <w:rsid w:val="00057B30"/>
    <w:rsid w:val="00060118"/>
    <w:rsid w:val="00061C71"/>
    <w:rsid w:val="0006348B"/>
    <w:rsid w:val="00064876"/>
    <w:rsid w:val="00064A0E"/>
    <w:rsid w:val="00066EBE"/>
    <w:rsid w:val="00067394"/>
    <w:rsid w:val="000708FE"/>
    <w:rsid w:val="00074737"/>
    <w:rsid w:val="00076C1A"/>
    <w:rsid w:val="0008018B"/>
    <w:rsid w:val="00080F47"/>
    <w:rsid w:val="00081254"/>
    <w:rsid w:val="000847DA"/>
    <w:rsid w:val="00084E46"/>
    <w:rsid w:val="00085C81"/>
    <w:rsid w:val="00086012"/>
    <w:rsid w:val="00090A25"/>
    <w:rsid w:val="00095C11"/>
    <w:rsid w:val="00096332"/>
    <w:rsid w:val="0009688F"/>
    <w:rsid w:val="00096FCE"/>
    <w:rsid w:val="00097FA8"/>
    <w:rsid w:val="000A4BE1"/>
    <w:rsid w:val="000B4E9A"/>
    <w:rsid w:val="000B69C9"/>
    <w:rsid w:val="000C09F4"/>
    <w:rsid w:val="000C0D1C"/>
    <w:rsid w:val="000C22F2"/>
    <w:rsid w:val="000C355B"/>
    <w:rsid w:val="000C4317"/>
    <w:rsid w:val="000C71E4"/>
    <w:rsid w:val="000C78C8"/>
    <w:rsid w:val="000C7946"/>
    <w:rsid w:val="000D3824"/>
    <w:rsid w:val="000D3ADB"/>
    <w:rsid w:val="000E10FE"/>
    <w:rsid w:val="000E4200"/>
    <w:rsid w:val="000E5131"/>
    <w:rsid w:val="000E5A20"/>
    <w:rsid w:val="000E6063"/>
    <w:rsid w:val="000E77BF"/>
    <w:rsid w:val="000E78FE"/>
    <w:rsid w:val="000F011B"/>
    <w:rsid w:val="000F0368"/>
    <w:rsid w:val="000F08CE"/>
    <w:rsid w:val="000F12AC"/>
    <w:rsid w:val="000F1CB5"/>
    <w:rsid w:val="000F2924"/>
    <w:rsid w:val="000F2A62"/>
    <w:rsid w:val="000F2DB5"/>
    <w:rsid w:val="000F5216"/>
    <w:rsid w:val="000F5F7F"/>
    <w:rsid w:val="000F62CA"/>
    <w:rsid w:val="001002DC"/>
    <w:rsid w:val="00100FD8"/>
    <w:rsid w:val="001028DB"/>
    <w:rsid w:val="00102A03"/>
    <w:rsid w:val="00103401"/>
    <w:rsid w:val="00104129"/>
    <w:rsid w:val="00104E24"/>
    <w:rsid w:val="00105ADB"/>
    <w:rsid w:val="001064B1"/>
    <w:rsid w:val="001071FB"/>
    <w:rsid w:val="00110114"/>
    <w:rsid w:val="00110C8D"/>
    <w:rsid w:val="001113A4"/>
    <w:rsid w:val="00115E65"/>
    <w:rsid w:val="00122906"/>
    <w:rsid w:val="001249D6"/>
    <w:rsid w:val="001249F2"/>
    <w:rsid w:val="00125CAA"/>
    <w:rsid w:val="00127162"/>
    <w:rsid w:val="00127718"/>
    <w:rsid w:val="001305BB"/>
    <w:rsid w:val="00130DA5"/>
    <w:rsid w:val="00130E25"/>
    <w:rsid w:val="00131315"/>
    <w:rsid w:val="0013194F"/>
    <w:rsid w:val="001333ED"/>
    <w:rsid w:val="0013356A"/>
    <w:rsid w:val="00134275"/>
    <w:rsid w:val="001349EE"/>
    <w:rsid w:val="001357D2"/>
    <w:rsid w:val="0013665A"/>
    <w:rsid w:val="00145186"/>
    <w:rsid w:val="00147066"/>
    <w:rsid w:val="00150264"/>
    <w:rsid w:val="00150802"/>
    <w:rsid w:val="00151D88"/>
    <w:rsid w:val="00155C6F"/>
    <w:rsid w:val="00155FA2"/>
    <w:rsid w:val="0016117C"/>
    <w:rsid w:val="00164B61"/>
    <w:rsid w:val="00167BBD"/>
    <w:rsid w:val="00171BB7"/>
    <w:rsid w:val="00171BD2"/>
    <w:rsid w:val="001731AD"/>
    <w:rsid w:val="001732FC"/>
    <w:rsid w:val="00173DEC"/>
    <w:rsid w:val="001746A5"/>
    <w:rsid w:val="0018009C"/>
    <w:rsid w:val="0018479B"/>
    <w:rsid w:val="00184982"/>
    <w:rsid w:val="001871BB"/>
    <w:rsid w:val="00190E79"/>
    <w:rsid w:val="00190FCE"/>
    <w:rsid w:val="0019203D"/>
    <w:rsid w:val="00192E49"/>
    <w:rsid w:val="00193D25"/>
    <w:rsid w:val="0019580D"/>
    <w:rsid w:val="00195BBB"/>
    <w:rsid w:val="00196BDB"/>
    <w:rsid w:val="00196D4C"/>
    <w:rsid w:val="00197056"/>
    <w:rsid w:val="001979C2"/>
    <w:rsid w:val="001A2569"/>
    <w:rsid w:val="001A36B6"/>
    <w:rsid w:val="001A41E4"/>
    <w:rsid w:val="001A53A0"/>
    <w:rsid w:val="001A64FE"/>
    <w:rsid w:val="001A7323"/>
    <w:rsid w:val="001B0D04"/>
    <w:rsid w:val="001C7A2D"/>
    <w:rsid w:val="001D208E"/>
    <w:rsid w:val="001D6C97"/>
    <w:rsid w:val="001D781B"/>
    <w:rsid w:val="001D791C"/>
    <w:rsid w:val="001E00C6"/>
    <w:rsid w:val="001E232D"/>
    <w:rsid w:val="001E3929"/>
    <w:rsid w:val="001E685C"/>
    <w:rsid w:val="001F1351"/>
    <w:rsid w:val="001F20D2"/>
    <w:rsid w:val="001F43B0"/>
    <w:rsid w:val="001F7705"/>
    <w:rsid w:val="001F7794"/>
    <w:rsid w:val="00200694"/>
    <w:rsid w:val="0020076A"/>
    <w:rsid w:val="00200B4F"/>
    <w:rsid w:val="00202389"/>
    <w:rsid w:val="00203DFF"/>
    <w:rsid w:val="00206AF1"/>
    <w:rsid w:val="0020712B"/>
    <w:rsid w:val="00210666"/>
    <w:rsid w:val="002113B7"/>
    <w:rsid w:val="002146CE"/>
    <w:rsid w:val="0021765C"/>
    <w:rsid w:val="00220222"/>
    <w:rsid w:val="00220507"/>
    <w:rsid w:val="00222E0C"/>
    <w:rsid w:val="002237E3"/>
    <w:rsid w:val="002244DE"/>
    <w:rsid w:val="00224CC1"/>
    <w:rsid w:val="00225A0C"/>
    <w:rsid w:val="0022618A"/>
    <w:rsid w:val="0023106A"/>
    <w:rsid w:val="002332E6"/>
    <w:rsid w:val="00233A39"/>
    <w:rsid w:val="002347F4"/>
    <w:rsid w:val="00234CB9"/>
    <w:rsid w:val="00235268"/>
    <w:rsid w:val="00236961"/>
    <w:rsid w:val="00237784"/>
    <w:rsid w:val="002411AF"/>
    <w:rsid w:val="00243170"/>
    <w:rsid w:val="00244227"/>
    <w:rsid w:val="0024726B"/>
    <w:rsid w:val="00247A67"/>
    <w:rsid w:val="00252530"/>
    <w:rsid w:val="0026070D"/>
    <w:rsid w:val="00260A7F"/>
    <w:rsid w:val="00260E59"/>
    <w:rsid w:val="00260E7D"/>
    <w:rsid w:val="00261F06"/>
    <w:rsid w:val="00262BDC"/>
    <w:rsid w:val="00263D4E"/>
    <w:rsid w:val="00267137"/>
    <w:rsid w:val="00270380"/>
    <w:rsid w:val="002730E1"/>
    <w:rsid w:val="002731B9"/>
    <w:rsid w:val="0027436C"/>
    <w:rsid w:val="00274F1F"/>
    <w:rsid w:val="00280600"/>
    <w:rsid w:val="00280E29"/>
    <w:rsid w:val="00281DC4"/>
    <w:rsid w:val="00284295"/>
    <w:rsid w:val="00284836"/>
    <w:rsid w:val="00286A89"/>
    <w:rsid w:val="00290DBB"/>
    <w:rsid w:val="00292802"/>
    <w:rsid w:val="002939BF"/>
    <w:rsid w:val="002941FD"/>
    <w:rsid w:val="00294482"/>
    <w:rsid w:val="00294B81"/>
    <w:rsid w:val="002966FC"/>
    <w:rsid w:val="00296BD0"/>
    <w:rsid w:val="002A200D"/>
    <w:rsid w:val="002A2C08"/>
    <w:rsid w:val="002A32FA"/>
    <w:rsid w:val="002A462D"/>
    <w:rsid w:val="002A5DB9"/>
    <w:rsid w:val="002A6268"/>
    <w:rsid w:val="002B497B"/>
    <w:rsid w:val="002B6F06"/>
    <w:rsid w:val="002B7CD9"/>
    <w:rsid w:val="002C1181"/>
    <w:rsid w:val="002C43E4"/>
    <w:rsid w:val="002C62B3"/>
    <w:rsid w:val="002C7FE4"/>
    <w:rsid w:val="002D0F6C"/>
    <w:rsid w:val="002D3E13"/>
    <w:rsid w:val="002D6177"/>
    <w:rsid w:val="002D7996"/>
    <w:rsid w:val="002E0BA7"/>
    <w:rsid w:val="002E0DDE"/>
    <w:rsid w:val="002E18BA"/>
    <w:rsid w:val="002E226F"/>
    <w:rsid w:val="002E2D2A"/>
    <w:rsid w:val="002E2DDE"/>
    <w:rsid w:val="002E3BA7"/>
    <w:rsid w:val="002E5D22"/>
    <w:rsid w:val="002E740D"/>
    <w:rsid w:val="002F2186"/>
    <w:rsid w:val="002F29A2"/>
    <w:rsid w:val="002F41FF"/>
    <w:rsid w:val="002F5886"/>
    <w:rsid w:val="002F6DF9"/>
    <w:rsid w:val="002F76FF"/>
    <w:rsid w:val="002F7A1A"/>
    <w:rsid w:val="00300769"/>
    <w:rsid w:val="003071A5"/>
    <w:rsid w:val="00307270"/>
    <w:rsid w:val="003078EA"/>
    <w:rsid w:val="00307F77"/>
    <w:rsid w:val="003122D2"/>
    <w:rsid w:val="00313315"/>
    <w:rsid w:val="003137CA"/>
    <w:rsid w:val="00317315"/>
    <w:rsid w:val="0032408F"/>
    <w:rsid w:val="00325F6A"/>
    <w:rsid w:val="0032744A"/>
    <w:rsid w:val="00327B02"/>
    <w:rsid w:val="0033111A"/>
    <w:rsid w:val="0033113F"/>
    <w:rsid w:val="00336815"/>
    <w:rsid w:val="00337D07"/>
    <w:rsid w:val="0034031F"/>
    <w:rsid w:val="003409AA"/>
    <w:rsid w:val="00343B9C"/>
    <w:rsid w:val="00343D7F"/>
    <w:rsid w:val="00344F97"/>
    <w:rsid w:val="0034695D"/>
    <w:rsid w:val="00346F60"/>
    <w:rsid w:val="0035199C"/>
    <w:rsid w:val="00354142"/>
    <w:rsid w:val="00354ECD"/>
    <w:rsid w:val="003562B1"/>
    <w:rsid w:val="00357ADE"/>
    <w:rsid w:val="00360F87"/>
    <w:rsid w:val="00361646"/>
    <w:rsid w:val="00362E41"/>
    <w:rsid w:val="0036359B"/>
    <w:rsid w:val="003636CB"/>
    <w:rsid w:val="003640CB"/>
    <w:rsid w:val="003670B6"/>
    <w:rsid w:val="00371AA0"/>
    <w:rsid w:val="00374787"/>
    <w:rsid w:val="00374E06"/>
    <w:rsid w:val="00376BE0"/>
    <w:rsid w:val="0038026F"/>
    <w:rsid w:val="00380855"/>
    <w:rsid w:val="00381F82"/>
    <w:rsid w:val="00382DAD"/>
    <w:rsid w:val="00383D29"/>
    <w:rsid w:val="00386880"/>
    <w:rsid w:val="00387271"/>
    <w:rsid w:val="003873D3"/>
    <w:rsid w:val="00387496"/>
    <w:rsid w:val="0038770D"/>
    <w:rsid w:val="00387FA6"/>
    <w:rsid w:val="003921A4"/>
    <w:rsid w:val="00393C9A"/>
    <w:rsid w:val="00395078"/>
    <w:rsid w:val="003959F7"/>
    <w:rsid w:val="00397C34"/>
    <w:rsid w:val="003A0A32"/>
    <w:rsid w:val="003A2A8C"/>
    <w:rsid w:val="003A4428"/>
    <w:rsid w:val="003A4FDC"/>
    <w:rsid w:val="003A6FF1"/>
    <w:rsid w:val="003B0C6A"/>
    <w:rsid w:val="003B15B1"/>
    <w:rsid w:val="003B4A10"/>
    <w:rsid w:val="003B5850"/>
    <w:rsid w:val="003B5AC4"/>
    <w:rsid w:val="003B7436"/>
    <w:rsid w:val="003C0F21"/>
    <w:rsid w:val="003C273D"/>
    <w:rsid w:val="003C7160"/>
    <w:rsid w:val="003D35B4"/>
    <w:rsid w:val="003D54F8"/>
    <w:rsid w:val="003D5C9A"/>
    <w:rsid w:val="003E07B1"/>
    <w:rsid w:val="003E0E55"/>
    <w:rsid w:val="003E26B3"/>
    <w:rsid w:val="003F0F2C"/>
    <w:rsid w:val="003F28A8"/>
    <w:rsid w:val="003F5016"/>
    <w:rsid w:val="003F7DDB"/>
    <w:rsid w:val="0040008D"/>
    <w:rsid w:val="00402153"/>
    <w:rsid w:val="00403F21"/>
    <w:rsid w:val="00406290"/>
    <w:rsid w:val="004111EC"/>
    <w:rsid w:val="0041182F"/>
    <w:rsid w:val="00412BE3"/>
    <w:rsid w:val="004132EA"/>
    <w:rsid w:val="00413AF6"/>
    <w:rsid w:val="00414372"/>
    <w:rsid w:val="00414DEE"/>
    <w:rsid w:val="0041593C"/>
    <w:rsid w:val="00416019"/>
    <w:rsid w:val="004162B3"/>
    <w:rsid w:val="00416C62"/>
    <w:rsid w:val="00416E21"/>
    <w:rsid w:val="00417C2B"/>
    <w:rsid w:val="00422BD7"/>
    <w:rsid w:val="00422C22"/>
    <w:rsid w:val="00424118"/>
    <w:rsid w:val="00425238"/>
    <w:rsid w:val="00425772"/>
    <w:rsid w:val="00425F49"/>
    <w:rsid w:val="00426A26"/>
    <w:rsid w:val="00427D32"/>
    <w:rsid w:val="00430087"/>
    <w:rsid w:val="00431F08"/>
    <w:rsid w:val="00432472"/>
    <w:rsid w:val="004351C5"/>
    <w:rsid w:val="00436E99"/>
    <w:rsid w:val="00437682"/>
    <w:rsid w:val="00437FED"/>
    <w:rsid w:val="00440600"/>
    <w:rsid w:val="00441D92"/>
    <w:rsid w:val="00442312"/>
    <w:rsid w:val="00443067"/>
    <w:rsid w:val="004447D0"/>
    <w:rsid w:val="00450203"/>
    <w:rsid w:val="00456E8E"/>
    <w:rsid w:val="0045796B"/>
    <w:rsid w:val="00460751"/>
    <w:rsid w:val="00460F76"/>
    <w:rsid w:val="004645B0"/>
    <w:rsid w:val="00465594"/>
    <w:rsid w:val="00467277"/>
    <w:rsid w:val="0047408B"/>
    <w:rsid w:val="004765C8"/>
    <w:rsid w:val="004765F8"/>
    <w:rsid w:val="00481426"/>
    <w:rsid w:val="0048155C"/>
    <w:rsid w:val="0048335D"/>
    <w:rsid w:val="00484413"/>
    <w:rsid w:val="00484E64"/>
    <w:rsid w:val="00486E6A"/>
    <w:rsid w:val="004876E7"/>
    <w:rsid w:val="004877C0"/>
    <w:rsid w:val="0049329B"/>
    <w:rsid w:val="004A02E1"/>
    <w:rsid w:val="004A0CCB"/>
    <w:rsid w:val="004A1718"/>
    <w:rsid w:val="004A2497"/>
    <w:rsid w:val="004A3C2D"/>
    <w:rsid w:val="004A4AA0"/>
    <w:rsid w:val="004A6840"/>
    <w:rsid w:val="004A7483"/>
    <w:rsid w:val="004B102A"/>
    <w:rsid w:val="004B185A"/>
    <w:rsid w:val="004B1C82"/>
    <w:rsid w:val="004B2510"/>
    <w:rsid w:val="004B282C"/>
    <w:rsid w:val="004B2C78"/>
    <w:rsid w:val="004B3EFD"/>
    <w:rsid w:val="004B5C92"/>
    <w:rsid w:val="004B6C4B"/>
    <w:rsid w:val="004C0AD8"/>
    <w:rsid w:val="004C3251"/>
    <w:rsid w:val="004C3A00"/>
    <w:rsid w:val="004C47B0"/>
    <w:rsid w:val="004C48EE"/>
    <w:rsid w:val="004C4D82"/>
    <w:rsid w:val="004D130D"/>
    <w:rsid w:val="004D1787"/>
    <w:rsid w:val="004D257B"/>
    <w:rsid w:val="004D2729"/>
    <w:rsid w:val="004D34EF"/>
    <w:rsid w:val="004D4941"/>
    <w:rsid w:val="004D5AC7"/>
    <w:rsid w:val="004D7CFC"/>
    <w:rsid w:val="004E008D"/>
    <w:rsid w:val="004E1546"/>
    <w:rsid w:val="004E1E18"/>
    <w:rsid w:val="004E50F3"/>
    <w:rsid w:val="004E67FE"/>
    <w:rsid w:val="004E6BF5"/>
    <w:rsid w:val="004F00A8"/>
    <w:rsid w:val="004F1D3E"/>
    <w:rsid w:val="004F623D"/>
    <w:rsid w:val="0050494B"/>
    <w:rsid w:val="005049B7"/>
    <w:rsid w:val="00505FE5"/>
    <w:rsid w:val="00507A82"/>
    <w:rsid w:val="00510B90"/>
    <w:rsid w:val="005128BB"/>
    <w:rsid w:val="00513BB8"/>
    <w:rsid w:val="00513F20"/>
    <w:rsid w:val="00517005"/>
    <w:rsid w:val="005173BA"/>
    <w:rsid w:val="005245FF"/>
    <w:rsid w:val="005247C0"/>
    <w:rsid w:val="00525460"/>
    <w:rsid w:val="0052553C"/>
    <w:rsid w:val="005258C2"/>
    <w:rsid w:val="00525B83"/>
    <w:rsid w:val="00525D8D"/>
    <w:rsid w:val="00526E84"/>
    <w:rsid w:val="00530650"/>
    <w:rsid w:val="00531055"/>
    <w:rsid w:val="005415BA"/>
    <w:rsid w:val="00542115"/>
    <w:rsid w:val="00544FAD"/>
    <w:rsid w:val="00545CA9"/>
    <w:rsid w:val="00546F17"/>
    <w:rsid w:val="00547D71"/>
    <w:rsid w:val="00550350"/>
    <w:rsid w:val="00551189"/>
    <w:rsid w:val="005521FE"/>
    <w:rsid w:val="005522A0"/>
    <w:rsid w:val="005544DE"/>
    <w:rsid w:val="00554A88"/>
    <w:rsid w:val="00561474"/>
    <w:rsid w:val="00561881"/>
    <w:rsid w:val="0056290D"/>
    <w:rsid w:val="005646BB"/>
    <w:rsid w:val="00564CCB"/>
    <w:rsid w:val="00565F8F"/>
    <w:rsid w:val="00566C99"/>
    <w:rsid w:val="00567BB7"/>
    <w:rsid w:val="00573592"/>
    <w:rsid w:val="00574C1E"/>
    <w:rsid w:val="00577BD0"/>
    <w:rsid w:val="005800CE"/>
    <w:rsid w:val="00582ACC"/>
    <w:rsid w:val="005842F6"/>
    <w:rsid w:val="00587990"/>
    <w:rsid w:val="00590703"/>
    <w:rsid w:val="00591F47"/>
    <w:rsid w:val="00592C30"/>
    <w:rsid w:val="0059375F"/>
    <w:rsid w:val="0059415F"/>
    <w:rsid w:val="00596DED"/>
    <w:rsid w:val="005A1A71"/>
    <w:rsid w:val="005A1DA4"/>
    <w:rsid w:val="005A3373"/>
    <w:rsid w:val="005A3EFC"/>
    <w:rsid w:val="005A5223"/>
    <w:rsid w:val="005A585D"/>
    <w:rsid w:val="005A622F"/>
    <w:rsid w:val="005B2E74"/>
    <w:rsid w:val="005B47E1"/>
    <w:rsid w:val="005B5504"/>
    <w:rsid w:val="005B58C4"/>
    <w:rsid w:val="005B72A2"/>
    <w:rsid w:val="005B7A0F"/>
    <w:rsid w:val="005C2E74"/>
    <w:rsid w:val="005C398B"/>
    <w:rsid w:val="005C3C1D"/>
    <w:rsid w:val="005C3E1E"/>
    <w:rsid w:val="005C7982"/>
    <w:rsid w:val="005D0FFD"/>
    <w:rsid w:val="005D1803"/>
    <w:rsid w:val="005D2BD9"/>
    <w:rsid w:val="005D3147"/>
    <w:rsid w:val="005D3173"/>
    <w:rsid w:val="005D3D2D"/>
    <w:rsid w:val="005D466F"/>
    <w:rsid w:val="005D473C"/>
    <w:rsid w:val="005D7323"/>
    <w:rsid w:val="005D7E69"/>
    <w:rsid w:val="005E2C60"/>
    <w:rsid w:val="005E3CE4"/>
    <w:rsid w:val="005F03CC"/>
    <w:rsid w:val="005F21B0"/>
    <w:rsid w:val="005F30B3"/>
    <w:rsid w:val="005F35D9"/>
    <w:rsid w:val="005F37BB"/>
    <w:rsid w:val="005F3810"/>
    <w:rsid w:val="005F386E"/>
    <w:rsid w:val="005F419D"/>
    <w:rsid w:val="005F62D2"/>
    <w:rsid w:val="005F6DC8"/>
    <w:rsid w:val="005F711E"/>
    <w:rsid w:val="005F7A0D"/>
    <w:rsid w:val="006022AC"/>
    <w:rsid w:val="00602B08"/>
    <w:rsid w:val="00605369"/>
    <w:rsid w:val="00605E2C"/>
    <w:rsid w:val="006137DC"/>
    <w:rsid w:val="00613A85"/>
    <w:rsid w:val="00613D23"/>
    <w:rsid w:val="00614029"/>
    <w:rsid w:val="00615AB9"/>
    <w:rsid w:val="00622B00"/>
    <w:rsid w:val="0062394C"/>
    <w:rsid w:val="00623E3C"/>
    <w:rsid w:val="0062430F"/>
    <w:rsid w:val="00626533"/>
    <w:rsid w:val="006277EB"/>
    <w:rsid w:val="00632E9F"/>
    <w:rsid w:val="00632F47"/>
    <w:rsid w:val="00636FCD"/>
    <w:rsid w:val="00637BC3"/>
    <w:rsid w:val="006437A6"/>
    <w:rsid w:val="00643BE4"/>
    <w:rsid w:val="00643D71"/>
    <w:rsid w:val="00645115"/>
    <w:rsid w:val="006462B7"/>
    <w:rsid w:val="006501B3"/>
    <w:rsid w:val="006506BE"/>
    <w:rsid w:val="00651729"/>
    <w:rsid w:val="00652C28"/>
    <w:rsid w:val="00652DF7"/>
    <w:rsid w:val="00654C4F"/>
    <w:rsid w:val="0065537A"/>
    <w:rsid w:val="0065581F"/>
    <w:rsid w:val="0066300F"/>
    <w:rsid w:val="00663A49"/>
    <w:rsid w:val="00663D01"/>
    <w:rsid w:val="00667526"/>
    <w:rsid w:val="00667732"/>
    <w:rsid w:val="006745C2"/>
    <w:rsid w:val="006769E8"/>
    <w:rsid w:val="00677580"/>
    <w:rsid w:val="00677779"/>
    <w:rsid w:val="00677831"/>
    <w:rsid w:val="006811D2"/>
    <w:rsid w:val="00682FC5"/>
    <w:rsid w:val="00684072"/>
    <w:rsid w:val="00690DE0"/>
    <w:rsid w:val="00691784"/>
    <w:rsid w:val="00691E14"/>
    <w:rsid w:val="00697B28"/>
    <w:rsid w:val="006A2967"/>
    <w:rsid w:val="006A5BB4"/>
    <w:rsid w:val="006A5E14"/>
    <w:rsid w:val="006B09DB"/>
    <w:rsid w:val="006B1923"/>
    <w:rsid w:val="006B2169"/>
    <w:rsid w:val="006B3540"/>
    <w:rsid w:val="006B3965"/>
    <w:rsid w:val="006B3FD2"/>
    <w:rsid w:val="006B4DC9"/>
    <w:rsid w:val="006B5281"/>
    <w:rsid w:val="006B5A65"/>
    <w:rsid w:val="006B670A"/>
    <w:rsid w:val="006B7C44"/>
    <w:rsid w:val="006C1613"/>
    <w:rsid w:val="006C1956"/>
    <w:rsid w:val="006C22DC"/>
    <w:rsid w:val="006C65A3"/>
    <w:rsid w:val="006C66DD"/>
    <w:rsid w:val="006D0EE5"/>
    <w:rsid w:val="006D66A1"/>
    <w:rsid w:val="006D69F1"/>
    <w:rsid w:val="006E1E5F"/>
    <w:rsid w:val="006E1EC5"/>
    <w:rsid w:val="006E24BF"/>
    <w:rsid w:val="006E4F56"/>
    <w:rsid w:val="006E584E"/>
    <w:rsid w:val="006E59A4"/>
    <w:rsid w:val="006E6594"/>
    <w:rsid w:val="006F0842"/>
    <w:rsid w:val="006F1670"/>
    <w:rsid w:val="006F42B7"/>
    <w:rsid w:val="006F680F"/>
    <w:rsid w:val="00700EC1"/>
    <w:rsid w:val="007056D2"/>
    <w:rsid w:val="00707108"/>
    <w:rsid w:val="00707DE9"/>
    <w:rsid w:val="00715692"/>
    <w:rsid w:val="00720C51"/>
    <w:rsid w:val="00722CC5"/>
    <w:rsid w:val="00723BCD"/>
    <w:rsid w:val="00726115"/>
    <w:rsid w:val="00727767"/>
    <w:rsid w:val="0072788C"/>
    <w:rsid w:val="0073176E"/>
    <w:rsid w:val="00731B6B"/>
    <w:rsid w:val="00735F46"/>
    <w:rsid w:val="007369A3"/>
    <w:rsid w:val="00741966"/>
    <w:rsid w:val="00742529"/>
    <w:rsid w:val="00743131"/>
    <w:rsid w:val="007449DA"/>
    <w:rsid w:val="00745394"/>
    <w:rsid w:val="00750893"/>
    <w:rsid w:val="007513E6"/>
    <w:rsid w:val="00752324"/>
    <w:rsid w:val="0075288D"/>
    <w:rsid w:val="00755065"/>
    <w:rsid w:val="00756324"/>
    <w:rsid w:val="00756950"/>
    <w:rsid w:val="00760DFD"/>
    <w:rsid w:val="0076373E"/>
    <w:rsid w:val="00763BFF"/>
    <w:rsid w:val="0076421B"/>
    <w:rsid w:val="00766944"/>
    <w:rsid w:val="007672D1"/>
    <w:rsid w:val="00767454"/>
    <w:rsid w:val="007707B1"/>
    <w:rsid w:val="00774214"/>
    <w:rsid w:val="007771C0"/>
    <w:rsid w:val="007823F6"/>
    <w:rsid w:val="00783B84"/>
    <w:rsid w:val="00784713"/>
    <w:rsid w:val="00785969"/>
    <w:rsid w:val="00786919"/>
    <w:rsid w:val="007921E3"/>
    <w:rsid w:val="007967C8"/>
    <w:rsid w:val="007A01DD"/>
    <w:rsid w:val="007A1487"/>
    <w:rsid w:val="007A2A24"/>
    <w:rsid w:val="007A38D2"/>
    <w:rsid w:val="007A448F"/>
    <w:rsid w:val="007B1B39"/>
    <w:rsid w:val="007B2061"/>
    <w:rsid w:val="007B2770"/>
    <w:rsid w:val="007B28D3"/>
    <w:rsid w:val="007B40E1"/>
    <w:rsid w:val="007B4ADA"/>
    <w:rsid w:val="007B66E4"/>
    <w:rsid w:val="007B6B26"/>
    <w:rsid w:val="007B6E79"/>
    <w:rsid w:val="007B6F40"/>
    <w:rsid w:val="007C099E"/>
    <w:rsid w:val="007C0D6C"/>
    <w:rsid w:val="007C36CA"/>
    <w:rsid w:val="007C5665"/>
    <w:rsid w:val="007C7F2C"/>
    <w:rsid w:val="007D02E6"/>
    <w:rsid w:val="007D2615"/>
    <w:rsid w:val="007D3135"/>
    <w:rsid w:val="007D353D"/>
    <w:rsid w:val="007D47F4"/>
    <w:rsid w:val="007D51E0"/>
    <w:rsid w:val="007D5B5E"/>
    <w:rsid w:val="007D77E1"/>
    <w:rsid w:val="007E554A"/>
    <w:rsid w:val="007E6A86"/>
    <w:rsid w:val="007E70BE"/>
    <w:rsid w:val="007F0677"/>
    <w:rsid w:val="007F1556"/>
    <w:rsid w:val="007F1D9A"/>
    <w:rsid w:val="007F22F3"/>
    <w:rsid w:val="007F2C56"/>
    <w:rsid w:val="007F2D68"/>
    <w:rsid w:val="007F33B1"/>
    <w:rsid w:val="007F4474"/>
    <w:rsid w:val="007F4D4D"/>
    <w:rsid w:val="007F5507"/>
    <w:rsid w:val="007F5672"/>
    <w:rsid w:val="007F62DC"/>
    <w:rsid w:val="007F6BE3"/>
    <w:rsid w:val="007F74E6"/>
    <w:rsid w:val="00802710"/>
    <w:rsid w:val="00803C7B"/>
    <w:rsid w:val="0081014A"/>
    <w:rsid w:val="00810C26"/>
    <w:rsid w:val="00813B4E"/>
    <w:rsid w:val="00813E26"/>
    <w:rsid w:val="00813F99"/>
    <w:rsid w:val="00816CA9"/>
    <w:rsid w:val="00820892"/>
    <w:rsid w:val="0082177B"/>
    <w:rsid w:val="0082215F"/>
    <w:rsid w:val="0082424E"/>
    <w:rsid w:val="008252CC"/>
    <w:rsid w:val="00826A93"/>
    <w:rsid w:val="0083084C"/>
    <w:rsid w:val="00834229"/>
    <w:rsid w:val="008344DC"/>
    <w:rsid w:val="008353AF"/>
    <w:rsid w:val="00835F34"/>
    <w:rsid w:val="008361D8"/>
    <w:rsid w:val="008363D0"/>
    <w:rsid w:val="008412A3"/>
    <w:rsid w:val="0084419A"/>
    <w:rsid w:val="00845494"/>
    <w:rsid w:val="0084618C"/>
    <w:rsid w:val="00847B61"/>
    <w:rsid w:val="008512EB"/>
    <w:rsid w:val="0085167E"/>
    <w:rsid w:val="00852264"/>
    <w:rsid w:val="00853F50"/>
    <w:rsid w:val="00854598"/>
    <w:rsid w:val="00854F87"/>
    <w:rsid w:val="00854FFA"/>
    <w:rsid w:val="0085774A"/>
    <w:rsid w:val="008601F6"/>
    <w:rsid w:val="00860F70"/>
    <w:rsid w:val="00862443"/>
    <w:rsid w:val="0086255F"/>
    <w:rsid w:val="00863AA2"/>
    <w:rsid w:val="00863E53"/>
    <w:rsid w:val="00865682"/>
    <w:rsid w:val="00870CBD"/>
    <w:rsid w:val="008712A1"/>
    <w:rsid w:val="00871339"/>
    <w:rsid w:val="00875182"/>
    <w:rsid w:val="008801F8"/>
    <w:rsid w:val="00880480"/>
    <w:rsid w:val="00880E3C"/>
    <w:rsid w:val="008810FB"/>
    <w:rsid w:val="008820DE"/>
    <w:rsid w:val="00884A08"/>
    <w:rsid w:val="00884A3E"/>
    <w:rsid w:val="00885702"/>
    <w:rsid w:val="00886C1F"/>
    <w:rsid w:val="0088735E"/>
    <w:rsid w:val="00892E42"/>
    <w:rsid w:val="00895385"/>
    <w:rsid w:val="008A358F"/>
    <w:rsid w:val="008A54EC"/>
    <w:rsid w:val="008A67CD"/>
    <w:rsid w:val="008A77AB"/>
    <w:rsid w:val="008A7AB4"/>
    <w:rsid w:val="008B183B"/>
    <w:rsid w:val="008B1B77"/>
    <w:rsid w:val="008B31A0"/>
    <w:rsid w:val="008B3274"/>
    <w:rsid w:val="008B3758"/>
    <w:rsid w:val="008B6184"/>
    <w:rsid w:val="008B63B1"/>
    <w:rsid w:val="008C1BAE"/>
    <w:rsid w:val="008C431C"/>
    <w:rsid w:val="008C6A04"/>
    <w:rsid w:val="008C755A"/>
    <w:rsid w:val="008D00AD"/>
    <w:rsid w:val="008D029F"/>
    <w:rsid w:val="008D0A00"/>
    <w:rsid w:val="008D3FBB"/>
    <w:rsid w:val="008D429C"/>
    <w:rsid w:val="008D4846"/>
    <w:rsid w:val="008D58DC"/>
    <w:rsid w:val="008D7AB5"/>
    <w:rsid w:val="008D7F68"/>
    <w:rsid w:val="008E03E4"/>
    <w:rsid w:val="008E048B"/>
    <w:rsid w:val="008E2D06"/>
    <w:rsid w:val="008E4938"/>
    <w:rsid w:val="008E58B2"/>
    <w:rsid w:val="008E6337"/>
    <w:rsid w:val="008E7B15"/>
    <w:rsid w:val="008F0F0F"/>
    <w:rsid w:val="008F1B53"/>
    <w:rsid w:val="008F1D75"/>
    <w:rsid w:val="008F4871"/>
    <w:rsid w:val="008F7053"/>
    <w:rsid w:val="008F79CB"/>
    <w:rsid w:val="00902C5B"/>
    <w:rsid w:val="00903D3D"/>
    <w:rsid w:val="00905E80"/>
    <w:rsid w:val="00906B62"/>
    <w:rsid w:val="00907974"/>
    <w:rsid w:val="009100C1"/>
    <w:rsid w:val="00911F65"/>
    <w:rsid w:val="00914606"/>
    <w:rsid w:val="00914CD5"/>
    <w:rsid w:val="009167DA"/>
    <w:rsid w:val="00917345"/>
    <w:rsid w:val="009202B4"/>
    <w:rsid w:val="00920A74"/>
    <w:rsid w:val="00920C17"/>
    <w:rsid w:val="00920EF9"/>
    <w:rsid w:val="009232F0"/>
    <w:rsid w:val="00923634"/>
    <w:rsid w:val="00923DCC"/>
    <w:rsid w:val="00925059"/>
    <w:rsid w:val="009252D7"/>
    <w:rsid w:val="0092630F"/>
    <w:rsid w:val="00927562"/>
    <w:rsid w:val="00931FD6"/>
    <w:rsid w:val="0093320B"/>
    <w:rsid w:val="00935067"/>
    <w:rsid w:val="00935311"/>
    <w:rsid w:val="00936067"/>
    <w:rsid w:val="009364D5"/>
    <w:rsid w:val="00940126"/>
    <w:rsid w:val="00940AAA"/>
    <w:rsid w:val="0094232C"/>
    <w:rsid w:val="0094248A"/>
    <w:rsid w:val="00947D5B"/>
    <w:rsid w:val="00950C9A"/>
    <w:rsid w:val="00951CAC"/>
    <w:rsid w:val="00952CEC"/>
    <w:rsid w:val="00953065"/>
    <w:rsid w:val="0095409C"/>
    <w:rsid w:val="00955CA6"/>
    <w:rsid w:val="0095760A"/>
    <w:rsid w:val="00960228"/>
    <w:rsid w:val="00960AB4"/>
    <w:rsid w:val="00960E10"/>
    <w:rsid w:val="00962C6E"/>
    <w:rsid w:val="00964CAD"/>
    <w:rsid w:val="00966C27"/>
    <w:rsid w:val="00966E25"/>
    <w:rsid w:val="00970129"/>
    <w:rsid w:val="00971381"/>
    <w:rsid w:val="00972E53"/>
    <w:rsid w:val="009750A4"/>
    <w:rsid w:val="00975286"/>
    <w:rsid w:val="0097672B"/>
    <w:rsid w:val="00976D10"/>
    <w:rsid w:val="009826B2"/>
    <w:rsid w:val="00983779"/>
    <w:rsid w:val="009845CF"/>
    <w:rsid w:val="00987478"/>
    <w:rsid w:val="0099505B"/>
    <w:rsid w:val="00996173"/>
    <w:rsid w:val="00996C61"/>
    <w:rsid w:val="009A15C7"/>
    <w:rsid w:val="009A2F07"/>
    <w:rsid w:val="009A342A"/>
    <w:rsid w:val="009A66C3"/>
    <w:rsid w:val="009B165E"/>
    <w:rsid w:val="009B1CA0"/>
    <w:rsid w:val="009B7D80"/>
    <w:rsid w:val="009C045B"/>
    <w:rsid w:val="009C152B"/>
    <w:rsid w:val="009C20A5"/>
    <w:rsid w:val="009C7F28"/>
    <w:rsid w:val="009D054F"/>
    <w:rsid w:val="009D230E"/>
    <w:rsid w:val="009D4905"/>
    <w:rsid w:val="009D5C53"/>
    <w:rsid w:val="009D6B51"/>
    <w:rsid w:val="009E0EB6"/>
    <w:rsid w:val="009E2B63"/>
    <w:rsid w:val="009E456B"/>
    <w:rsid w:val="009E5463"/>
    <w:rsid w:val="009E5950"/>
    <w:rsid w:val="009F0829"/>
    <w:rsid w:val="009F0961"/>
    <w:rsid w:val="009F345E"/>
    <w:rsid w:val="009F41D8"/>
    <w:rsid w:val="009F49CB"/>
    <w:rsid w:val="009F4B70"/>
    <w:rsid w:val="009F5E2D"/>
    <w:rsid w:val="009F6EBE"/>
    <w:rsid w:val="009F78E0"/>
    <w:rsid w:val="00A00B32"/>
    <w:rsid w:val="00A01C91"/>
    <w:rsid w:val="00A03410"/>
    <w:rsid w:val="00A03682"/>
    <w:rsid w:val="00A06655"/>
    <w:rsid w:val="00A13AB9"/>
    <w:rsid w:val="00A13D76"/>
    <w:rsid w:val="00A14D24"/>
    <w:rsid w:val="00A150BF"/>
    <w:rsid w:val="00A1551E"/>
    <w:rsid w:val="00A1709E"/>
    <w:rsid w:val="00A2075F"/>
    <w:rsid w:val="00A209B7"/>
    <w:rsid w:val="00A21F7C"/>
    <w:rsid w:val="00A232A7"/>
    <w:rsid w:val="00A23EF0"/>
    <w:rsid w:val="00A26853"/>
    <w:rsid w:val="00A27432"/>
    <w:rsid w:val="00A3017E"/>
    <w:rsid w:val="00A34E86"/>
    <w:rsid w:val="00A355C4"/>
    <w:rsid w:val="00A3580F"/>
    <w:rsid w:val="00A36062"/>
    <w:rsid w:val="00A40BC6"/>
    <w:rsid w:val="00A426D1"/>
    <w:rsid w:val="00A43070"/>
    <w:rsid w:val="00A43BA3"/>
    <w:rsid w:val="00A43CFE"/>
    <w:rsid w:val="00A4539A"/>
    <w:rsid w:val="00A47D8B"/>
    <w:rsid w:val="00A575BC"/>
    <w:rsid w:val="00A62028"/>
    <w:rsid w:val="00A6253C"/>
    <w:rsid w:val="00A65CE7"/>
    <w:rsid w:val="00A66EE1"/>
    <w:rsid w:val="00A7049D"/>
    <w:rsid w:val="00A72466"/>
    <w:rsid w:val="00A73BBD"/>
    <w:rsid w:val="00A740BC"/>
    <w:rsid w:val="00A743C6"/>
    <w:rsid w:val="00A823E1"/>
    <w:rsid w:val="00A82856"/>
    <w:rsid w:val="00A83C8D"/>
    <w:rsid w:val="00A840D6"/>
    <w:rsid w:val="00A85645"/>
    <w:rsid w:val="00A86C7E"/>
    <w:rsid w:val="00A93869"/>
    <w:rsid w:val="00A93E74"/>
    <w:rsid w:val="00A9405B"/>
    <w:rsid w:val="00AA272F"/>
    <w:rsid w:val="00AA28B2"/>
    <w:rsid w:val="00AA500C"/>
    <w:rsid w:val="00AA61B5"/>
    <w:rsid w:val="00AA6D9A"/>
    <w:rsid w:val="00AB5AE9"/>
    <w:rsid w:val="00AC3E79"/>
    <w:rsid w:val="00AC58B0"/>
    <w:rsid w:val="00AC5BCC"/>
    <w:rsid w:val="00AD024F"/>
    <w:rsid w:val="00AD5877"/>
    <w:rsid w:val="00AE1345"/>
    <w:rsid w:val="00AE29C8"/>
    <w:rsid w:val="00AE4192"/>
    <w:rsid w:val="00AE5609"/>
    <w:rsid w:val="00AE67BC"/>
    <w:rsid w:val="00AE7845"/>
    <w:rsid w:val="00AF0C7F"/>
    <w:rsid w:val="00AF21FF"/>
    <w:rsid w:val="00AF2F72"/>
    <w:rsid w:val="00AF37D3"/>
    <w:rsid w:val="00AF456D"/>
    <w:rsid w:val="00AF50B6"/>
    <w:rsid w:val="00AF5B38"/>
    <w:rsid w:val="00AF7C8D"/>
    <w:rsid w:val="00B01B16"/>
    <w:rsid w:val="00B02B32"/>
    <w:rsid w:val="00B03846"/>
    <w:rsid w:val="00B03857"/>
    <w:rsid w:val="00B04C86"/>
    <w:rsid w:val="00B06AFC"/>
    <w:rsid w:val="00B06E86"/>
    <w:rsid w:val="00B0772D"/>
    <w:rsid w:val="00B10537"/>
    <w:rsid w:val="00B1062F"/>
    <w:rsid w:val="00B1193E"/>
    <w:rsid w:val="00B22762"/>
    <w:rsid w:val="00B22C5A"/>
    <w:rsid w:val="00B22D7D"/>
    <w:rsid w:val="00B22D96"/>
    <w:rsid w:val="00B25859"/>
    <w:rsid w:val="00B2619A"/>
    <w:rsid w:val="00B35023"/>
    <w:rsid w:val="00B35890"/>
    <w:rsid w:val="00B407CA"/>
    <w:rsid w:val="00B40DD9"/>
    <w:rsid w:val="00B40FF7"/>
    <w:rsid w:val="00B410D9"/>
    <w:rsid w:val="00B425EA"/>
    <w:rsid w:val="00B44129"/>
    <w:rsid w:val="00B4466D"/>
    <w:rsid w:val="00B45629"/>
    <w:rsid w:val="00B50ED4"/>
    <w:rsid w:val="00B51534"/>
    <w:rsid w:val="00B52B2D"/>
    <w:rsid w:val="00B55061"/>
    <w:rsid w:val="00B61032"/>
    <w:rsid w:val="00B62C41"/>
    <w:rsid w:val="00B63301"/>
    <w:rsid w:val="00B63838"/>
    <w:rsid w:val="00B64BBF"/>
    <w:rsid w:val="00B665D6"/>
    <w:rsid w:val="00B67633"/>
    <w:rsid w:val="00B716F7"/>
    <w:rsid w:val="00B74866"/>
    <w:rsid w:val="00B7594C"/>
    <w:rsid w:val="00B76004"/>
    <w:rsid w:val="00B77144"/>
    <w:rsid w:val="00B80843"/>
    <w:rsid w:val="00B8104E"/>
    <w:rsid w:val="00B965D6"/>
    <w:rsid w:val="00B970E8"/>
    <w:rsid w:val="00BA0AEB"/>
    <w:rsid w:val="00BA0FCE"/>
    <w:rsid w:val="00BA25EF"/>
    <w:rsid w:val="00BA3411"/>
    <w:rsid w:val="00BA38EF"/>
    <w:rsid w:val="00BA4F06"/>
    <w:rsid w:val="00BA4F48"/>
    <w:rsid w:val="00BA6FCE"/>
    <w:rsid w:val="00BB10DB"/>
    <w:rsid w:val="00BB5532"/>
    <w:rsid w:val="00BB558F"/>
    <w:rsid w:val="00BB6AC2"/>
    <w:rsid w:val="00BB73DD"/>
    <w:rsid w:val="00BC2F41"/>
    <w:rsid w:val="00BC3F20"/>
    <w:rsid w:val="00BC5DBD"/>
    <w:rsid w:val="00BC7FF1"/>
    <w:rsid w:val="00BD0383"/>
    <w:rsid w:val="00BD1F7C"/>
    <w:rsid w:val="00BD3917"/>
    <w:rsid w:val="00BD4014"/>
    <w:rsid w:val="00BD460D"/>
    <w:rsid w:val="00BD611B"/>
    <w:rsid w:val="00BE102F"/>
    <w:rsid w:val="00BE1C9A"/>
    <w:rsid w:val="00BE2594"/>
    <w:rsid w:val="00BE2A79"/>
    <w:rsid w:val="00BE2CA0"/>
    <w:rsid w:val="00BF0173"/>
    <w:rsid w:val="00BF25A0"/>
    <w:rsid w:val="00BF5FEF"/>
    <w:rsid w:val="00C01882"/>
    <w:rsid w:val="00C025E3"/>
    <w:rsid w:val="00C02771"/>
    <w:rsid w:val="00C02F9D"/>
    <w:rsid w:val="00C062DA"/>
    <w:rsid w:val="00C065AE"/>
    <w:rsid w:val="00C06B0D"/>
    <w:rsid w:val="00C11626"/>
    <w:rsid w:val="00C12CE6"/>
    <w:rsid w:val="00C13FDF"/>
    <w:rsid w:val="00C140E3"/>
    <w:rsid w:val="00C14502"/>
    <w:rsid w:val="00C15127"/>
    <w:rsid w:val="00C1591C"/>
    <w:rsid w:val="00C16616"/>
    <w:rsid w:val="00C2080A"/>
    <w:rsid w:val="00C21069"/>
    <w:rsid w:val="00C2167E"/>
    <w:rsid w:val="00C22622"/>
    <w:rsid w:val="00C23550"/>
    <w:rsid w:val="00C240C8"/>
    <w:rsid w:val="00C27519"/>
    <w:rsid w:val="00C33F0B"/>
    <w:rsid w:val="00C3616C"/>
    <w:rsid w:val="00C36EFC"/>
    <w:rsid w:val="00C40BF3"/>
    <w:rsid w:val="00C41B15"/>
    <w:rsid w:val="00C41BD3"/>
    <w:rsid w:val="00C4563E"/>
    <w:rsid w:val="00C45E39"/>
    <w:rsid w:val="00C46EAB"/>
    <w:rsid w:val="00C55EEB"/>
    <w:rsid w:val="00C6006F"/>
    <w:rsid w:val="00C62220"/>
    <w:rsid w:val="00C70627"/>
    <w:rsid w:val="00C71878"/>
    <w:rsid w:val="00C7190B"/>
    <w:rsid w:val="00C7281D"/>
    <w:rsid w:val="00C728A4"/>
    <w:rsid w:val="00C73D81"/>
    <w:rsid w:val="00C746B3"/>
    <w:rsid w:val="00C7568E"/>
    <w:rsid w:val="00C7635A"/>
    <w:rsid w:val="00C764E5"/>
    <w:rsid w:val="00C77098"/>
    <w:rsid w:val="00C81FD6"/>
    <w:rsid w:val="00C87AFE"/>
    <w:rsid w:val="00C87D76"/>
    <w:rsid w:val="00C906BD"/>
    <w:rsid w:val="00C90A09"/>
    <w:rsid w:val="00C90B68"/>
    <w:rsid w:val="00C90EB1"/>
    <w:rsid w:val="00C924DD"/>
    <w:rsid w:val="00C926C6"/>
    <w:rsid w:val="00C9271F"/>
    <w:rsid w:val="00C93D5A"/>
    <w:rsid w:val="00C9447A"/>
    <w:rsid w:val="00C96D5D"/>
    <w:rsid w:val="00CA0656"/>
    <w:rsid w:val="00CA153E"/>
    <w:rsid w:val="00CA173D"/>
    <w:rsid w:val="00CA1EB2"/>
    <w:rsid w:val="00CA354A"/>
    <w:rsid w:val="00CA41BB"/>
    <w:rsid w:val="00CA6523"/>
    <w:rsid w:val="00CA77CF"/>
    <w:rsid w:val="00CB13DB"/>
    <w:rsid w:val="00CB1709"/>
    <w:rsid w:val="00CB4050"/>
    <w:rsid w:val="00CB51D7"/>
    <w:rsid w:val="00CB64D7"/>
    <w:rsid w:val="00CB6724"/>
    <w:rsid w:val="00CB67C6"/>
    <w:rsid w:val="00CB6E7D"/>
    <w:rsid w:val="00CB7DF2"/>
    <w:rsid w:val="00CC09A0"/>
    <w:rsid w:val="00CC0B2A"/>
    <w:rsid w:val="00CC125A"/>
    <w:rsid w:val="00CC13F5"/>
    <w:rsid w:val="00CC1C27"/>
    <w:rsid w:val="00CC395D"/>
    <w:rsid w:val="00CC5332"/>
    <w:rsid w:val="00CC5BA8"/>
    <w:rsid w:val="00CC6497"/>
    <w:rsid w:val="00CD0981"/>
    <w:rsid w:val="00CD1A42"/>
    <w:rsid w:val="00CD4730"/>
    <w:rsid w:val="00CD5824"/>
    <w:rsid w:val="00CD59C8"/>
    <w:rsid w:val="00CE3C54"/>
    <w:rsid w:val="00CE4716"/>
    <w:rsid w:val="00CE5932"/>
    <w:rsid w:val="00CE59E6"/>
    <w:rsid w:val="00CE5E7F"/>
    <w:rsid w:val="00CE7B85"/>
    <w:rsid w:val="00CF0EEA"/>
    <w:rsid w:val="00CF10BA"/>
    <w:rsid w:val="00CF2186"/>
    <w:rsid w:val="00CF21A7"/>
    <w:rsid w:val="00CF4727"/>
    <w:rsid w:val="00CF48C7"/>
    <w:rsid w:val="00CF4DC6"/>
    <w:rsid w:val="00CF540F"/>
    <w:rsid w:val="00CF5D49"/>
    <w:rsid w:val="00CF609C"/>
    <w:rsid w:val="00D00024"/>
    <w:rsid w:val="00D007F5"/>
    <w:rsid w:val="00D01342"/>
    <w:rsid w:val="00D0183A"/>
    <w:rsid w:val="00D10313"/>
    <w:rsid w:val="00D12CDA"/>
    <w:rsid w:val="00D15092"/>
    <w:rsid w:val="00D16023"/>
    <w:rsid w:val="00D165A7"/>
    <w:rsid w:val="00D1788B"/>
    <w:rsid w:val="00D200CA"/>
    <w:rsid w:val="00D201FE"/>
    <w:rsid w:val="00D23863"/>
    <w:rsid w:val="00D24ECF"/>
    <w:rsid w:val="00D31746"/>
    <w:rsid w:val="00D3234B"/>
    <w:rsid w:val="00D33288"/>
    <w:rsid w:val="00D33EE8"/>
    <w:rsid w:val="00D349D4"/>
    <w:rsid w:val="00D362BB"/>
    <w:rsid w:val="00D3783F"/>
    <w:rsid w:val="00D404B6"/>
    <w:rsid w:val="00D412AE"/>
    <w:rsid w:val="00D42E44"/>
    <w:rsid w:val="00D433C6"/>
    <w:rsid w:val="00D44103"/>
    <w:rsid w:val="00D4474F"/>
    <w:rsid w:val="00D45A2E"/>
    <w:rsid w:val="00D4684B"/>
    <w:rsid w:val="00D50357"/>
    <w:rsid w:val="00D51F3A"/>
    <w:rsid w:val="00D52159"/>
    <w:rsid w:val="00D522BE"/>
    <w:rsid w:val="00D523D8"/>
    <w:rsid w:val="00D532A2"/>
    <w:rsid w:val="00D55F59"/>
    <w:rsid w:val="00D60D05"/>
    <w:rsid w:val="00D61283"/>
    <w:rsid w:val="00D6230D"/>
    <w:rsid w:val="00D6314F"/>
    <w:rsid w:val="00D6333B"/>
    <w:rsid w:val="00D64619"/>
    <w:rsid w:val="00D66344"/>
    <w:rsid w:val="00D67317"/>
    <w:rsid w:val="00D67B1F"/>
    <w:rsid w:val="00D729EC"/>
    <w:rsid w:val="00D73D93"/>
    <w:rsid w:val="00D7500D"/>
    <w:rsid w:val="00D75338"/>
    <w:rsid w:val="00D80F75"/>
    <w:rsid w:val="00D82045"/>
    <w:rsid w:val="00D86AD1"/>
    <w:rsid w:val="00D87490"/>
    <w:rsid w:val="00D91E27"/>
    <w:rsid w:val="00D95DB8"/>
    <w:rsid w:val="00D9667B"/>
    <w:rsid w:val="00D97FF9"/>
    <w:rsid w:val="00DA2F31"/>
    <w:rsid w:val="00DA479A"/>
    <w:rsid w:val="00DA7B6D"/>
    <w:rsid w:val="00DB083D"/>
    <w:rsid w:val="00DB2F2B"/>
    <w:rsid w:val="00DB3ED6"/>
    <w:rsid w:val="00DB5CF4"/>
    <w:rsid w:val="00DB7C57"/>
    <w:rsid w:val="00DC30EF"/>
    <w:rsid w:val="00DC5D01"/>
    <w:rsid w:val="00DD0C73"/>
    <w:rsid w:val="00DD15D8"/>
    <w:rsid w:val="00DD1BC8"/>
    <w:rsid w:val="00DD4CF2"/>
    <w:rsid w:val="00DD73CB"/>
    <w:rsid w:val="00DE0898"/>
    <w:rsid w:val="00DE0989"/>
    <w:rsid w:val="00DE15ED"/>
    <w:rsid w:val="00DE1B8C"/>
    <w:rsid w:val="00DE4E95"/>
    <w:rsid w:val="00DE5465"/>
    <w:rsid w:val="00DE558D"/>
    <w:rsid w:val="00DE6051"/>
    <w:rsid w:val="00DE7E3A"/>
    <w:rsid w:val="00DF002E"/>
    <w:rsid w:val="00DF0BB1"/>
    <w:rsid w:val="00DF11EC"/>
    <w:rsid w:val="00DF21AF"/>
    <w:rsid w:val="00DF2A65"/>
    <w:rsid w:val="00DF3432"/>
    <w:rsid w:val="00DF3AFC"/>
    <w:rsid w:val="00DF49FE"/>
    <w:rsid w:val="00DF78B1"/>
    <w:rsid w:val="00E00F4D"/>
    <w:rsid w:val="00E026CB"/>
    <w:rsid w:val="00E039C4"/>
    <w:rsid w:val="00E046A1"/>
    <w:rsid w:val="00E06564"/>
    <w:rsid w:val="00E1009A"/>
    <w:rsid w:val="00E10D91"/>
    <w:rsid w:val="00E11E40"/>
    <w:rsid w:val="00E1376B"/>
    <w:rsid w:val="00E16826"/>
    <w:rsid w:val="00E16CDE"/>
    <w:rsid w:val="00E204D4"/>
    <w:rsid w:val="00E229FA"/>
    <w:rsid w:val="00E2391C"/>
    <w:rsid w:val="00E27AB1"/>
    <w:rsid w:val="00E3088E"/>
    <w:rsid w:val="00E3154C"/>
    <w:rsid w:val="00E32925"/>
    <w:rsid w:val="00E37357"/>
    <w:rsid w:val="00E3778D"/>
    <w:rsid w:val="00E41248"/>
    <w:rsid w:val="00E4145B"/>
    <w:rsid w:val="00E42CE5"/>
    <w:rsid w:val="00E43546"/>
    <w:rsid w:val="00E43DC4"/>
    <w:rsid w:val="00E4413A"/>
    <w:rsid w:val="00E44CD5"/>
    <w:rsid w:val="00E51686"/>
    <w:rsid w:val="00E523AD"/>
    <w:rsid w:val="00E52AA9"/>
    <w:rsid w:val="00E52DE9"/>
    <w:rsid w:val="00E57594"/>
    <w:rsid w:val="00E57B07"/>
    <w:rsid w:val="00E57CE4"/>
    <w:rsid w:val="00E61516"/>
    <w:rsid w:val="00E6464B"/>
    <w:rsid w:val="00E665AD"/>
    <w:rsid w:val="00E67C32"/>
    <w:rsid w:val="00E71148"/>
    <w:rsid w:val="00E71EBF"/>
    <w:rsid w:val="00E73032"/>
    <w:rsid w:val="00E7566F"/>
    <w:rsid w:val="00E769AA"/>
    <w:rsid w:val="00E82EC9"/>
    <w:rsid w:val="00E85564"/>
    <w:rsid w:val="00E87EFE"/>
    <w:rsid w:val="00E900A2"/>
    <w:rsid w:val="00E9116A"/>
    <w:rsid w:val="00E915E4"/>
    <w:rsid w:val="00E945D0"/>
    <w:rsid w:val="00E94824"/>
    <w:rsid w:val="00E97BFC"/>
    <w:rsid w:val="00EA1462"/>
    <w:rsid w:val="00EA2613"/>
    <w:rsid w:val="00EA65BE"/>
    <w:rsid w:val="00EB006D"/>
    <w:rsid w:val="00EB0833"/>
    <w:rsid w:val="00EB3909"/>
    <w:rsid w:val="00EB3E9F"/>
    <w:rsid w:val="00EB41C6"/>
    <w:rsid w:val="00EB4468"/>
    <w:rsid w:val="00EC0F50"/>
    <w:rsid w:val="00EC16C0"/>
    <w:rsid w:val="00EC2DA1"/>
    <w:rsid w:val="00EC486F"/>
    <w:rsid w:val="00ED1679"/>
    <w:rsid w:val="00ED3BCF"/>
    <w:rsid w:val="00ED4FCC"/>
    <w:rsid w:val="00ED537C"/>
    <w:rsid w:val="00ED579C"/>
    <w:rsid w:val="00ED63F0"/>
    <w:rsid w:val="00EE066E"/>
    <w:rsid w:val="00EE0E46"/>
    <w:rsid w:val="00EE1984"/>
    <w:rsid w:val="00EE2493"/>
    <w:rsid w:val="00EE27AD"/>
    <w:rsid w:val="00EE4EBC"/>
    <w:rsid w:val="00EE7094"/>
    <w:rsid w:val="00EE7873"/>
    <w:rsid w:val="00EF03F4"/>
    <w:rsid w:val="00EF308C"/>
    <w:rsid w:val="00EF3EFD"/>
    <w:rsid w:val="00EF66C1"/>
    <w:rsid w:val="00EF7964"/>
    <w:rsid w:val="00F0060B"/>
    <w:rsid w:val="00F01413"/>
    <w:rsid w:val="00F0226F"/>
    <w:rsid w:val="00F02EC4"/>
    <w:rsid w:val="00F05AF9"/>
    <w:rsid w:val="00F064D4"/>
    <w:rsid w:val="00F074BE"/>
    <w:rsid w:val="00F10A2A"/>
    <w:rsid w:val="00F11106"/>
    <w:rsid w:val="00F13AB7"/>
    <w:rsid w:val="00F14250"/>
    <w:rsid w:val="00F17332"/>
    <w:rsid w:val="00F20465"/>
    <w:rsid w:val="00F21C0E"/>
    <w:rsid w:val="00F258A0"/>
    <w:rsid w:val="00F268AE"/>
    <w:rsid w:val="00F2713F"/>
    <w:rsid w:val="00F30A3A"/>
    <w:rsid w:val="00F31846"/>
    <w:rsid w:val="00F34E2E"/>
    <w:rsid w:val="00F35CC0"/>
    <w:rsid w:val="00F43725"/>
    <w:rsid w:val="00F43DFB"/>
    <w:rsid w:val="00F44ECC"/>
    <w:rsid w:val="00F455CE"/>
    <w:rsid w:val="00F46BB2"/>
    <w:rsid w:val="00F46D81"/>
    <w:rsid w:val="00F51F49"/>
    <w:rsid w:val="00F6007B"/>
    <w:rsid w:val="00F6380E"/>
    <w:rsid w:val="00F63AF1"/>
    <w:rsid w:val="00F7085B"/>
    <w:rsid w:val="00F711F1"/>
    <w:rsid w:val="00F71444"/>
    <w:rsid w:val="00F72224"/>
    <w:rsid w:val="00F73369"/>
    <w:rsid w:val="00F745C6"/>
    <w:rsid w:val="00F80CFA"/>
    <w:rsid w:val="00F82034"/>
    <w:rsid w:val="00F82BBB"/>
    <w:rsid w:val="00F85C0E"/>
    <w:rsid w:val="00F8632D"/>
    <w:rsid w:val="00F87212"/>
    <w:rsid w:val="00F90921"/>
    <w:rsid w:val="00F90FE4"/>
    <w:rsid w:val="00F920EE"/>
    <w:rsid w:val="00F95509"/>
    <w:rsid w:val="00F96216"/>
    <w:rsid w:val="00F9690F"/>
    <w:rsid w:val="00F97F29"/>
    <w:rsid w:val="00FA216E"/>
    <w:rsid w:val="00FA51C7"/>
    <w:rsid w:val="00FA5A89"/>
    <w:rsid w:val="00FA6CFA"/>
    <w:rsid w:val="00FA73EF"/>
    <w:rsid w:val="00FB066C"/>
    <w:rsid w:val="00FB7649"/>
    <w:rsid w:val="00FC1B93"/>
    <w:rsid w:val="00FC1F7B"/>
    <w:rsid w:val="00FC2362"/>
    <w:rsid w:val="00FC2729"/>
    <w:rsid w:val="00FC4AC3"/>
    <w:rsid w:val="00FC64BC"/>
    <w:rsid w:val="00FC70A2"/>
    <w:rsid w:val="00FD05DE"/>
    <w:rsid w:val="00FD10F1"/>
    <w:rsid w:val="00FD1FA2"/>
    <w:rsid w:val="00FD24A6"/>
    <w:rsid w:val="00FD2D86"/>
    <w:rsid w:val="00FD5A3F"/>
    <w:rsid w:val="00FE05EB"/>
    <w:rsid w:val="00FE0DE0"/>
    <w:rsid w:val="00FE1838"/>
    <w:rsid w:val="00FE1F2D"/>
    <w:rsid w:val="00FE4AAB"/>
    <w:rsid w:val="00FE4FFB"/>
    <w:rsid w:val="00FE5F1B"/>
    <w:rsid w:val="00FE72C2"/>
    <w:rsid w:val="00FE7A8D"/>
    <w:rsid w:val="00FF07AD"/>
    <w:rsid w:val="00FF1646"/>
    <w:rsid w:val="00FF18A2"/>
    <w:rsid w:val="00FF2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EC5850"/>
  <w15:chartTrackingRefBased/>
  <w15:docId w15:val="{674E20FA-F9D1-42C2-8407-FA27DE4C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Title" w:locked="1" w:qFormat="1"/>
    <w:lsdException w:name="Default Paragraph Font" w:locked="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6724"/>
    <w:pPr>
      <w:spacing w:after="240"/>
    </w:pPr>
    <w:rPr>
      <w:rFonts w:ascii="Arial" w:hAnsi="Arial"/>
      <w:lang w:val="en-GB"/>
    </w:rPr>
  </w:style>
  <w:style w:type="paragraph" w:styleId="Heading1">
    <w:name w:val="heading 1"/>
    <w:basedOn w:val="Normal"/>
    <w:next w:val="Paragraph"/>
    <w:link w:val="Heading1Char"/>
    <w:autoRedefine/>
    <w:qFormat/>
    <w:rsid w:val="000174BF"/>
    <w:pPr>
      <w:keepNext/>
      <w:tabs>
        <w:tab w:val="left" w:pos="1080"/>
      </w:tabs>
      <w:spacing w:before="480" w:after="60"/>
      <w:ind w:right="-176"/>
      <w:outlineLvl w:val="0"/>
    </w:pPr>
    <w:rPr>
      <w:rFonts w:cs="Arial"/>
      <w:b/>
      <w:bCs/>
      <w:caps/>
      <w:color w:val="336699"/>
      <w:sz w:val="28"/>
      <w:szCs w:val="28"/>
    </w:rPr>
  </w:style>
  <w:style w:type="paragraph" w:styleId="Heading2">
    <w:name w:val="heading 2"/>
    <w:basedOn w:val="Normal"/>
    <w:next w:val="Paragraph"/>
    <w:link w:val="Heading2Char"/>
    <w:autoRedefine/>
    <w:qFormat/>
    <w:rsid w:val="00044414"/>
    <w:pPr>
      <w:keepNext/>
      <w:spacing w:before="360" w:after="0"/>
      <w:outlineLvl w:val="1"/>
    </w:pPr>
    <w:rPr>
      <w:rFonts w:cs="Arial"/>
      <w:b/>
      <w:bCs/>
      <w:i/>
      <w:iCs/>
      <w:color w:val="336699"/>
      <w:sz w:val="28"/>
      <w:szCs w:val="28"/>
    </w:rPr>
  </w:style>
  <w:style w:type="paragraph" w:styleId="Heading3">
    <w:name w:val="heading 3"/>
    <w:basedOn w:val="Normal"/>
    <w:next w:val="Paragraph"/>
    <w:link w:val="Heading3Char"/>
    <w:autoRedefine/>
    <w:qFormat/>
    <w:rsid w:val="00393C9A"/>
    <w:pPr>
      <w:keepNext/>
      <w:numPr>
        <w:ilvl w:val="2"/>
        <w:numId w:val="2"/>
      </w:numPr>
      <w:spacing w:before="240" w:after="60"/>
      <w:outlineLvl w:val="2"/>
    </w:pPr>
    <w:rPr>
      <w:rFonts w:cs="Arial"/>
      <w:b/>
      <w:bCs/>
      <w:color w:val="0000FF"/>
    </w:rPr>
  </w:style>
  <w:style w:type="paragraph" w:styleId="Heading4">
    <w:name w:val="heading 4"/>
    <w:basedOn w:val="Normal"/>
    <w:next w:val="Paragraph"/>
    <w:link w:val="Heading4Char"/>
    <w:qFormat/>
    <w:rsid w:val="00953065"/>
    <w:pPr>
      <w:keepNext/>
      <w:numPr>
        <w:ilvl w:val="3"/>
        <w:numId w:val="2"/>
      </w:numPr>
      <w:spacing w:before="240" w:after="60"/>
      <w:outlineLvl w:val="3"/>
    </w:pPr>
    <w:rPr>
      <w:rFonts w:ascii="Times New Roman" w:hAnsi="Times New Roman"/>
      <w:b/>
      <w:bCs/>
      <w:sz w:val="28"/>
      <w:szCs w:val="28"/>
    </w:rPr>
  </w:style>
  <w:style w:type="paragraph" w:styleId="Heading5">
    <w:name w:val="heading 5"/>
    <w:basedOn w:val="Normal"/>
    <w:next w:val="Paragraph"/>
    <w:link w:val="Heading5Char"/>
    <w:qFormat/>
    <w:rsid w:val="00953065"/>
    <w:pPr>
      <w:numPr>
        <w:ilvl w:val="4"/>
        <w:numId w:val="2"/>
      </w:numPr>
      <w:spacing w:before="240" w:after="60"/>
      <w:outlineLvl w:val="4"/>
    </w:pPr>
    <w:rPr>
      <w:b/>
      <w:bCs/>
      <w:i/>
      <w:iCs/>
      <w:sz w:val="26"/>
      <w:szCs w:val="26"/>
    </w:rPr>
  </w:style>
  <w:style w:type="paragraph" w:styleId="Heading6">
    <w:name w:val="heading 6"/>
    <w:basedOn w:val="Normal"/>
    <w:next w:val="Paragraph"/>
    <w:link w:val="Heading6Char"/>
    <w:qFormat/>
    <w:rsid w:val="00953065"/>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Paragraph"/>
    <w:link w:val="Heading7Char"/>
    <w:qFormat/>
    <w:rsid w:val="00953065"/>
    <w:pPr>
      <w:numPr>
        <w:ilvl w:val="6"/>
        <w:numId w:val="2"/>
      </w:numPr>
      <w:spacing w:before="240" w:after="60"/>
      <w:outlineLvl w:val="6"/>
    </w:pPr>
    <w:rPr>
      <w:rFonts w:ascii="Times New Roman" w:hAnsi="Times New Roman"/>
      <w:sz w:val="24"/>
      <w:szCs w:val="24"/>
    </w:rPr>
  </w:style>
  <w:style w:type="paragraph" w:styleId="Heading8">
    <w:name w:val="heading 8"/>
    <w:basedOn w:val="Normal"/>
    <w:next w:val="Paragraph"/>
    <w:link w:val="Heading8Char"/>
    <w:qFormat/>
    <w:rsid w:val="00953065"/>
    <w:pPr>
      <w:numPr>
        <w:ilvl w:val="7"/>
        <w:numId w:val="2"/>
      </w:numPr>
      <w:spacing w:before="240" w:after="60"/>
      <w:outlineLvl w:val="7"/>
    </w:pPr>
    <w:rPr>
      <w:rFonts w:ascii="Times New Roman" w:hAnsi="Times New Roman"/>
      <w:i/>
      <w:iCs/>
      <w:sz w:val="24"/>
      <w:szCs w:val="24"/>
    </w:rPr>
  </w:style>
  <w:style w:type="paragraph" w:styleId="Heading9">
    <w:name w:val="heading 9"/>
    <w:basedOn w:val="Normal"/>
    <w:next w:val="Paragraph"/>
    <w:link w:val="Heading9Char"/>
    <w:qFormat/>
    <w:rsid w:val="00953065"/>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0174BF"/>
    <w:rPr>
      <w:rFonts w:ascii="Arial" w:hAnsi="Arial" w:cs="Times New Roman"/>
      <w:b/>
      <w:caps/>
      <w:color w:val="336699"/>
      <w:sz w:val="28"/>
      <w:lang w:val="en-GB" w:eastAsia="en-US"/>
    </w:rPr>
  </w:style>
  <w:style w:type="character" w:customStyle="1" w:styleId="Heading2Char">
    <w:name w:val="Heading 2 Char"/>
    <w:link w:val="Heading2"/>
    <w:locked/>
    <w:rsid w:val="00044414"/>
    <w:rPr>
      <w:rFonts w:ascii="Arial" w:hAnsi="Arial" w:cs="Times New Roman"/>
      <w:b/>
      <w:i/>
      <w:color w:val="336699"/>
      <w:sz w:val="28"/>
      <w:lang w:val="en-GB" w:eastAsia="en-US"/>
    </w:rPr>
  </w:style>
  <w:style w:type="character" w:customStyle="1" w:styleId="Heading3Char">
    <w:name w:val="Heading 3 Char"/>
    <w:link w:val="Heading3"/>
    <w:semiHidden/>
    <w:locked/>
    <w:rPr>
      <w:rFonts w:ascii="Cambria" w:hAnsi="Cambria" w:cs="Times New Roman"/>
      <w:b/>
      <w:bCs/>
      <w:sz w:val="26"/>
      <w:szCs w:val="26"/>
      <w:lang w:val="en-GB" w:eastAsia="x-none"/>
    </w:rPr>
  </w:style>
  <w:style w:type="character" w:customStyle="1" w:styleId="Heading4Char">
    <w:name w:val="Heading 4 Char"/>
    <w:link w:val="Heading4"/>
    <w:semiHidden/>
    <w:locked/>
    <w:rPr>
      <w:rFonts w:ascii="Calibri" w:hAnsi="Calibri" w:cs="Times New Roman"/>
      <w:b/>
      <w:bCs/>
      <w:sz w:val="28"/>
      <w:szCs w:val="28"/>
      <w:lang w:val="en-GB" w:eastAsia="x-none"/>
    </w:rPr>
  </w:style>
  <w:style w:type="character" w:customStyle="1" w:styleId="Heading5Char">
    <w:name w:val="Heading 5 Char"/>
    <w:link w:val="Heading5"/>
    <w:semiHidden/>
    <w:locked/>
    <w:rPr>
      <w:rFonts w:ascii="Calibri" w:hAnsi="Calibri" w:cs="Times New Roman"/>
      <w:b/>
      <w:bCs/>
      <w:i/>
      <w:iCs/>
      <w:sz w:val="26"/>
      <w:szCs w:val="26"/>
      <w:lang w:val="en-GB" w:eastAsia="x-none"/>
    </w:rPr>
  </w:style>
  <w:style w:type="character" w:customStyle="1" w:styleId="Heading6Char">
    <w:name w:val="Heading 6 Char"/>
    <w:link w:val="Heading6"/>
    <w:semiHidden/>
    <w:locked/>
    <w:rPr>
      <w:rFonts w:ascii="Calibri" w:hAnsi="Calibri" w:cs="Times New Roman"/>
      <w:b/>
      <w:bCs/>
      <w:lang w:val="en-GB" w:eastAsia="x-none"/>
    </w:rPr>
  </w:style>
  <w:style w:type="character" w:customStyle="1" w:styleId="Heading7Char">
    <w:name w:val="Heading 7 Char"/>
    <w:link w:val="Heading7"/>
    <w:semiHidden/>
    <w:locked/>
    <w:rPr>
      <w:rFonts w:ascii="Calibri" w:hAnsi="Calibri" w:cs="Times New Roman"/>
      <w:sz w:val="24"/>
      <w:szCs w:val="24"/>
      <w:lang w:val="en-GB" w:eastAsia="x-none"/>
    </w:rPr>
  </w:style>
  <w:style w:type="character" w:customStyle="1" w:styleId="Heading8Char">
    <w:name w:val="Heading 8 Char"/>
    <w:link w:val="Heading8"/>
    <w:semiHidden/>
    <w:locked/>
    <w:rPr>
      <w:rFonts w:ascii="Calibri" w:hAnsi="Calibri" w:cs="Times New Roman"/>
      <w:i/>
      <w:iCs/>
      <w:sz w:val="24"/>
      <w:szCs w:val="24"/>
      <w:lang w:val="en-GB" w:eastAsia="x-none"/>
    </w:rPr>
  </w:style>
  <w:style w:type="character" w:customStyle="1" w:styleId="Heading9Char">
    <w:name w:val="Heading 9 Char"/>
    <w:link w:val="Heading9"/>
    <w:semiHidden/>
    <w:locked/>
    <w:rPr>
      <w:rFonts w:ascii="Cambria" w:hAnsi="Cambria" w:cs="Times New Roman"/>
      <w:lang w:val="en-GB" w:eastAsia="x-none"/>
    </w:rPr>
  </w:style>
  <w:style w:type="table" w:styleId="TableGrid">
    <w:name w:val="Table Grid"/>
    <w:basedOn w:val="TableNormal"/>
    <w:rsid w:val="00BD6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head">
    <w:name w:val="Chapter head"/>
    <w:basedOn w:val="Normal"/>
    <w:rsid w:val="00B716F7"/>
    <w:pPr>
      <w:jc w:val="center"/>
    </w:pPr>
    <w:rPr>
      <w:b/>
      <w:sz w:val="32"/>
      <w:szCs w:val="32"/>
      <w:lang w:val="en-US"/>
    </w:rPr>
  </w:style>
  <w:style w:type="paragraph" w:styleId="Header">
    <w:name w:val="header"/>
    <w:basedOn w:val="Normal"/>
    <w:link w:val="HeaderChar"/>
    <w:rsid w:val="00F73369"/>
    <w:pPr>
      <w:tabs>
        <w:tab w:val="center" w:pos="4153"/>
        <w:tab w:val="right" w:pos="8306"/>
      </w:tabs>
    </w:pPr>
  </w:style>
  <w:style w:type="character" w:customStyle="1" w:styleId="HeaderChar">
    <w:name w:val="Header Char"/>
    <w:link w:val="Header"/>
    <w:semiHidden/>
    <w:locked/>
    <w:rPr>
      <w:rFonts w:ascii="Arial" w:hAnsi="Arial" w:cs="Times New Roman"/>
      <w:sz w:val="20"/>
      <w:szCs w:val="20"/>
      <w:lang w:val="en-GB" w:eastAsia="x-none"/>
    </w:rPr>
  </w:style>
  <w:style w:type="paragraph" w:styleId="Footer">
    <w:name w:val="footer"/>
    <w:basedOn w:val="Normal"/>
    <w:link w:val="FooterChar"/>
    <w:rsid w:val="00F73369"/>
    <w:pPr>
      <w:tabs>
        <w:tab w:val="center" w:pos="4153"/>
        <w:tab w:val="right" w:pos="8306"/>
      </w:tabs>
    </w:pPr>
  </w:style>
  <w:style w:type="character" w:customStyle="1" w:styleId="FooterChar">
    <w:name w:val="Footer Char"/>
    <w:link w:val="Footer"/>
    <w:semiHidden/>
    <w:locked/>
    <w:rPr>
      <w:rFonts w:ascii="Arial" w:hAnsi="Arial" w:cs="Times New Roman"/>
      <w:sz w:val="20"/>
      <w:szCs w:val="20"/>
      <w:lang w:val="en-GB" w:eastAsia="x-none"/>
    </w:rPr>
  </w:style>
  <w:style w:type="character" w:styleId="PageNumber">
    <w:name w:val="page number"/>
    <w:rsid w:val="00F73369"/>
    <w:rPr>
      <w:rFonts w:cs="Times New Roman"/>
    </w:rPr>
  </w:style>
  <w:style w:type="paragraph" w:styleId="TOC1">
    <w:name w:val="toc 1"/>
    <w:basedOn w:val="Normal"/>
    <w:next w:val="Normal"/>
    <w:autoRedefine/>
    <w:semiHidden/>
    <w:rsid w:val="008A54EC"/>
    <w:pPr>
      <w:spacing w:before="120" w:after="120"/>
    </w:pPr>
    <w:rPr>
      <w:rFonts w:ascii="Times New Roman" w:hAnsi="Times New Roman"/>
      <w:b/>
      <w:bCs/>
      <w:caps/>
    </w:rPr>
  </w:style>
  <w:style w:type="paragraph" w:styleId="TOC2">
    <w:name w:val="toc 2"/>
    <w:basedOn w:val="Normal"/>
    <w:next w:val="Normal"/>
    <w:autoRedefine/>
    <w:semiHidden/>
    <w:rsid w:val="004C3A00"/>
    <w:pPr>
      <w:spacing w:after="0"/>
      <w:ind w:left="200"/>
    </w:pPr>
    <w:rPr>
      <w:rFonts w:ascii="Times New Roman" w:hAnsi="Times New Roman"/>
      <w:smallCaps/>
    </w:rPr>
  </w:style>
  <w:style w:type="paragraph" w:styleId="TOC3">
    <w:name w:val="toc 3"/>
    <w:basedOn w:val="Normal"/>
    <w:next w:val="Normal"/>
    <w:autoRedefine/>
    <w:semiHidden/>
    <w:rsid w:val="004C3A00"/>
    <w:pPr>
      <w:spacing w:after="0"/>
      <w:ind w:left="400"/>
    </w:pPr>
    <w:rPr>
      <w:rFonts w:ascii="Times New Roman" w:hAnsi="Times New Roman"/>
      <w:i/>
      <w:iCs/>
    </w:rPr>
  </w:style>
  <w:style w:type="character" w:styleId="Hyperlink">
    <w:name w:val="Hyperlink"/>
    <w:rsid w:val="00F73369"/>
    <w:rPr>
      <w:rFonts w:cs="Times New Roman"/>
      <w:color w:val="0000FF"/>
      <w:u w:val="single"/>
    </w:rPr>
  </w:style>
  <w:style w:type="character" w:styleId="LineNumber">
    <w:name w:val="line number"/>
    <w:rsid w:val="009D6B51"/>
    <w:rPr>
      <w:rFonts w:cs="Times New Roman"/>
    </w:rPr>
  </w:style>
  <w:style w:type="character" w:styleId="HTMLCode">
    <w:name w:val="HTML Code"/>
    <w:rsid w:val="00A93869"/>
    <w:rPr>
      <w:rFonts w:ascii="Courier New" w:hAnsi="Courier New" w:cs="Times New Roman"/>
      <w:sz w:val="20"/>
    </w:rPr>
  </w:style>
  <w:style w:type="paragraph" w:styleId="Caption">
    <w:name w:val="caption"/>
    <w:basedOn w:val="Normal"/>
    <w:next w:val="Normal"/>
    <w:qFormat/>
    <w:rsid w:val="00A93869"/>
    <w:pPr>
      <w:keepLines/>
      <w:widowControl w:val="0"/>
      <w:numPr>
        <w:numId w:val="1"/>
      </w:numPr>
      <w:spacing w:before="40" w:after="120"/>
    </w:pPr>
    <w:rPr>
      <w:rFonts w:ascii="Times New Roman" w:hAnsi="Times New Roman"/>
      <w:b/>
      <w:lang w:val="en-US"/>
    </w:rPr>
  </w:style>
  <w:style w:type="paragraph" w:styleId="NormalWeb">
    <w:name w:val="Normal (Web)"/>
    <w:basedOn w:val="Normal"/>
    <w:rsid w:val="00A93869"/>
    <w:pPr>
      <w:spacing w:before="100" w:beforeAutospacing="1" w:after="100" w:afterAutospacing="1"/>
    </w:pPr>
    <w:rPr>
      <w:rFonts w:ascii="Times New Roman" w:hAnsi="Times New Roman" w:cs="Arial"/>
      <w:sz w:val="24"/>
      <w:szCs w:val="24"/>
      <w:lang w:val="en-US"/>
    </w:rPr>
  </w:style>
  <w:style w:type="paragraph" w:styleId="BodyText">
    <w:name w:val="Body Text"/>
    <w:basedOn w:val="Normal"/>
    <w:link w:val="BodyTextChar"/>
    <w:rsid w:val="00A93869"/>
    <w:pPr>
      <w:widowControl w:val="0"/>
      <w:spacing w:before="120" w:after="0"/>
    </w:pPr>
    <w:rPr>
      <w:rFonts w:ascii="Times New Roman" w:hAnsi="Times New Roman"/>
      <w:bCs/>
      <w:iCs/>
      <w:sz w:val="24"/>
      <w:lang w:eastAsia="ko-KR"/>
    </w:rPr>
  </w:style>
  <w:style w:type="character" w:customStyle="1" w:styleId="BodyTextChar">
    <w:name w:val="Body Text Char"/>
    <w:link w:val="BodyText"/>
    <w:semiHidden/>
    <w:locked/>
    <w:rPr>
      <w:rFonts w:ascii="Arial" w:hAnsi="Arial" w:cs="Times New Roman"/>
      <w:sz w:val="20"/>
      <w:szCs w:val="20"/>
      <w:lang w:val="en-GB" w:eastAsia="x-none"/>
    </w:rPr>
  </w:style>
  <w:style w:type="paragraph" w:customStyle="1" w:styleId="Paragraph">
    <w:name w:val="Paragraph"/>
    <w:link w:val="ParagraphChar"/>
    <w:rsid w:val="00F63AF1"/>
    <w:pPr>
      <w:jc w:val="both"/>
    </w:pPr>
    <w:rPr>
      <w:rFonts w:ascii="Arial" w:hAnsi="Arial"/>
      <w:sz w:val="22"/>
      <w:szCs w:val="22"/>
      <w:lang w:val="en-GB"/>
    </w:rPr>
  </w:style>
  <w:style w:type="paragraph" w:customStyle="1" w:styleId="Footerempty">
    <w:name w:val="Footerempty"/>
    <w:basedOn w:val="Footer"/>
    <w:rsid w:val="00A83C8D"/>
    <w:pPr>
      <w:tabs>
        <w:tab w:val="clear" w:pos="4153"/>
        <w:tab w:val="clear" w:pos="8306"/>
        <w:tab w:val="center" w:pos="4536"/>
        <w:tab w:val="right" w:pos="9072"/>
      </w:tabs>
      <w:spacing w:after="0"/>
    </w:pPr>
    <w:rPr>
      <w:color w:val="FFFFFF"/>
      <w:sz w:val="2"/>
    </w:rPr>
  </w:style>
  <w:style w:type="paragraph" w:customStyle="1" w:styleId="FrontPage">
    <w:name w:val="FrontPage"/>
    <w:basedOn w:val="TOC1"/>
    <w:rsid w:val="0035199C"/>
    <w:pPr>
      <w:tabs>
        <w:tab w:val="left" w:pos="400"/>
        <w:tab w:val="right" w:leader="dot" w:pos="8453"/>
      </w:tabs>
      <w:jc w:val="center"/>
    </w:pPr>
    <w:rPr>
      <w:b w:val="0"/>
      <w:color w:val="000080"/>
      <w:sz w:val="44"/>
    </w:rPr>
  </w:style>
  <w:style w:type="paragraph" w:customStyle="1" w:styleId="DatePub">
    <w:name w:val="DatePub"/>
    <w:basedOn w:val="TOC1"/>
    <w:rsid w:val="00B74866"/>
    <w:pPr>
      <w:jc w:val="center"/>
    </w:pPr>
    <w:rPr>
      <w:color w:val="000080"/>
      <w:sz w:val="22"/>
    </w:rPr>
  </w:style>
  <w:style w:type="paragraph" w:customStyle="1" w:styleId="BoldItalic">
    <w:name w:val="Bold + Italic"/>
    <w:basedOn w:val="Normal"/>
    <w:link w:val="BoldItalicChar"/>
    <w:rsid w:val="00BD4014"/>
    <w:rPr>
      <w:b/>
      <w:i/>
      <w:sz w:val="32"/>
    </w:rPr>
  </w:style>
  <w:style w:type="character" w:customStyle="1" w:styleId="ParagraphChar">
    <w:name w:val="Paragraph Char"/>
    <w:link w:val="Paragraph"/>
    <w:locked/>
    <w:rsid w:val="00BD4014"/>
    <w:rPr>
      <w:rFonts w:ascii="Arial" w:hAnsi="Arial"/>
      <w:sz w:val="22"/>
      <w:lang w:val="en-GB" w:eastAsia="en-US"/>
    </w:rPr>
  </w:style>
  <w:style w:type="character" w:customStyle="1" w:styleId="BoldItalicChar">
    <w:name w:val="Bold + Italic Char"/>
    <w:link w:val="BoldItalic"/>
    <w:locked/>
    <w:rsid w:val="00BD4014"/>
    <w:rPr>
      <w:rFonts w:ascii="Arial" w:hAnsi="Arial"/>
      <w:b/>
      <w:i/>
      <w:sz w:val="32"/>
      <w:lang w:val="en-GB" w:eastAsia="en-US"/>
    </w:rPr>
  </w:style>
  <w:style w:type="paragraph" w:styleId="BalloonText">
    <w:name w:val="Balloon Text"/>
    <w:basedOn w:val="Normal"/>
    <w:link w:val="BalloonTextChar"/>
    <w:semiHidden/>
    <w:rsid w:val="002E5D22"/>
    <w:rPr>
      <w:rFonts w:ascii="Tahoma" w:hAnsi="Tahoma" w:cs="Tahoma"/>
      <w:sz w:val="16"/>
      <w:szCs w:val="16"/>
    </w:rPr>
  </w:style>
  <w:style w:type="character" w:customStyle="1" w:styleId="BalloonTextChar">
    <w:name w:val="Balloon Text Char"/>
    <w:link w:val="BalloonText"/>
    <w:semiHidden/>
    <w:locked/>
    <w:rPr>
      <w:rFonts w:cs="Times New Roman"/>
      <w:sz w:val="2"/>
      <w:lang w:val="en-GB" w:eastAsia="x-none"/>
    </w:rPr>
  </w:style>
  <w:style w:type="paragraph" w:styleId="FootnoteText">
    <w:name w:val="footnote text"/>
    <w:basedOn w:val="Normal"/>
    <w:link w:val="FootnoteTextChar"/>
    <w:semiHidden/>
    <w:rsid w:val="003E26B3"/>
  </w:style>
  <w:style w:type="character" w:customStyle="1" w:styleId="FootnoteTextChar">
    <w:name w:val="Footnote Text Char"/>
    <w:link w:val="FootnoteText"/>
    <w:semiHidden/>
    <w:locked/>
    <w:rPr>
      <w:rFonts w:ascii="Arial" w:hAnsi="Arial" w:cs="Times New Roman"/>
      <w:sz w:val="20"/>
      <w:szCs w:val="20"/>
      <w:lang w:val="en-GB" w:eastAsia="x-none"/>
    </w:rPr>
  </w:style>
  <w:style w:type="character" w:styleId="FootnoteReference">
    <w:name w:val="footnote reference"/>
    <w:semiHidden/>
    <w:rsid w:val="003E26B3"/>
    <w:rPr>
      <w:rFonts w:cs="Times New Roman"/>
      <w:vertAlign w:val="superscript"/>
    </w:rPr>
  </w:style>
  <w:style w:type="character" w:styleId="CommentReference">
    <w:name w:val="annotation reference"/>
    <w:semiHidden/>
    <w:rsid w:val="00720C51"/>
    <w:rPr>
      <w:rFonts w:cs="Times New Roman"/>
      <w:sz w:val="16"/>
    </w:rPr>
  </w:style>
  <w:style w:type="paragraph" w:styleId="CommentText">
    <w:name w:val="annotation text"/>
    <w:basedOn w:val="Normal"/>
    <w:link w:val="CommentTextChar"/>
    <w:semiHidden/>
    <w:rsid w:val="00720C51"/>
  </w:style>
  <w:style w:type="character" w:customStyle="1" w:styleId="CommentTextChar">
    <w:name w:val="Comment Text Char"/>
    <w:link w:val="CommentText"/>
    <w:semiHidden/>
    <w:locked/>
    <w:rPr>
      <w:rFonts w:ascii="Arial" w:hAnsi="Arial" w:cs="Times New Roman"/>
      <w:sz w:val="20"/>
      <w:szCs w:val="20"/>
      <w:lang w:val="en-GB" w:eastAsia="x-none"/>
    </w:rPr>
  </w:style>
  <w:style w:type="paragraph" w:styleId="CommentSubject">
    <w:name w:val="annotation subject"/>
    <w:basedOn w:val="CommentText"/>
    <w:next w:val="CommentText"/>
    <w:link w:val="CommentSubjectChar"/>
    <w:semiHidden/>
    <w:rsid w:val="00720C51"/>
    <w:rPr>
      <w:b/>
      <w:bCs/>
    </w:rPr>
  </w:style>
  <w:style w:type="character" w:customStyle="1" w:styleId="CommentSubjectChar">
    <w:name w:val="Comment Subject Char"/>
    <w:link w:val="CommentSubject"/>
    <w:semiHidden/>
    <w:locked/>
    <w:rPr>
      <w:rFonts w:ascii="Arial" w:hAnsi="Arial" w:cs="Times New Roman"/>
      <w:b/>
      <w:bCs/>
      <w:sz w:val="20"/>
      <w:szCs w:val="20"/>
      <w:lang w:val="en-GB" w:eastAsia="x-none"/>
    </w:rPr>
  </w:style>
  <w:style w:type="character" w:customStyle="1" w:styleId="ParagraphCharChar">
    <w:name w:val="Paragraph Char Char"/>
    <w:rsid w:val="001D791C"/>
    <w:rPr>
      <w:b/>
      <w:sz w:val="22"/>
      <w:lang w:val="en-GB" w:eastAsia="en-US"/>
    </w:rPr>
  </w:style>
  <w:style w:type="character" w:styleId="FollowedHyperlink">
    <w:name w:val="FollowedHyperlink"/>
    <w:rsid w:val="00D60D05"/>
    <w:rPr>
      <w:rFonts w:cs="Times New Roman"/>
      <w:color w:val="606420"/>
      <w:u w:val="single"/>
    </w:rPr>
  </w:style>
  <w:style w:type="paragraph" w:customStyle="1" w:styleId="style1">
    <w:name w:val="style1"/>
    <w:basedOn w:val="Normal"/>
    <w:rsid w:val="00CB51D7"/>
    <w:pPr>
      <w:spacing w:before="100" w:beforeAutospacing="1" w:after="100" w:afterAutospacing="1"/>
    </w:pPr>
    <w:rPr>
      <w:rFonts w:cs="Arial"/>
      <w:sz w:val="24"/>
      <w:szCs w:val="24"/>
      <w:lang w:eastAsia="en-GB"/>
    </w:rPr>
  </w:style>
  <w:style w:type="character" w:styleId="Strong">
    <w:name w:val="Strong"/>
    <w:qFormat/>
    <w:rsid w:val="00CB51D7"/>
    <w:rPr>
      <w:rFonts w:cs="Times New Roman"/>
      <w:b/>
    </w:rPr>
  </w:style>
  <w:style w:type="paragraph" w:customStyle="1" w:styleId="Alpha1">
    <w:name w:val="Alpha 1"/>
    <w:basedOn w:val="Normal"/>
    <w:rsid w:val="00B44129"/>
    <w:pPr>
      <w:tabs>
        <w:tab w:val="left" w:pos="567"/>
        <w:tab w:val="left" w:pos="1134"/>
        <w:tab w:val="right" w:pos="9072"/>
      </w:tabs>
      <w:spacing w:after="0" w:line="360" w:lineRule="auto"/>
      <w:ind w:left="839" w:hanging="357"/>
      <w:jc w:val="center"/>
    </w:pPr>
    <w:rPr>
      <w:rFonts w:ascii="Times New Roman" w:hAnsi="Times New Roman"/>
      <w:b/>
      <w:sz w:val="22"/>
    </w:rPr>
  </w:style>
  <w:style w:type="paragraph" w:styleId="TOC4">
    <w:name w:val="toc 4"/>
    <w:basedOn w:val="Normal"/>
    <w:next w:val="Normal"/>
    <w:autoRedefine/>
    <w:semiHidden/>
    <w:rsid w:val="00422BD7"/>
    <w:pPr>
      <w:spacing w:after="0"/>
      <w:ind w:left="600"/>
    </w:pPr>
    <w:rPr>
      <w:rFonts w:ascii="Times New Roman" w:hAnsi="Times New Roman"/>
      <w:sz w:val="18"/>
      <w:szCs w:val="18"/>
    </w:rPr>
  </w:style>
  <w:style w:type="paragraph" w:styleId="TOC5">
    <w:name w:val="toc 5"/>
    <w:basedOn w:val="Normal"/>
    <w:next w:val="Normal"/>
    <w:autoRedefine/>
    <w:semiHidden/>
    <w:rsid w:val="00422BD7"/>
    <w:pPr>
      <w:spacing w:after="0"/>
      <w:ind w:left="800"/>
    </w:pPr>
    <w:rPr>
      <w:rFonts w:ascii="Times New Roman" w:hAnsi="Times New Roman"/>
      <w:sz w:val="18"/>
      <w:szCs w:val="18"/>
    </w:rPr>
  </w:style>
  <w:style w:type="paragraph" w:styleId="TOC6">
    <w:name w:val="toc 6"/>
    <w:basedOn w:val="Normal"/>
    <w:next w:val="Normal"/>
    <w:autoRedefine/>
    <w:semiHidden/>
    <w:rsid w:val="00422BD7"/>
    <w:pPr>
      <w:spacing w:after="0"/>
      <w:ind w:left="1000"/>
    </w:pPr>
    <w:rPr>
      <w:rFonts w:ascii="Times New Roman" w:hAnsi="Times New Roman"/>
      <w:sz w:val="18"/>
      <w:szCs w:val="18"/>
    </w:rPr>
  </w:style>
  <w:style w:type="paragraph" w:styleId="TOC7">
    <w:name w:val="toc 7"/>
    <w:basedOn w:val="Normal"/>
    <w:next w:val="Normal"/>
    <w:autoRedefine/>
    <w:semiHidden/>
    <w:rsid w:val="00422BD7"/>
    <w:pPr>
      <w:spacing w:after="0"/>
      <w:ind w:left="1200"/>
    </w:pPr>
    <w:rPr>
      <w:rFonts w:ascii="Times New Roman" w:hAnsi="Times New Roman"/>
      <w:sz w:val="18"/>
      <w:szCs w:val="18"/>
    </w:rPr>
  </w:style>
  <w:style w:type="paragraph" w:styleId="TOC8">
    <w:name w:val="toc 8"/>
    <w:basedOn w:val="Normal"/>
    <w:next w:val="Normal"/>
    <w:autoRedefine/>
    <w:semiHidden/>
    <w:rsid w:val="00422BD7"/>
    <w:pPr>
      <w:spacing w:after="0"/>
      <w:ind w:left="1400"/>
    </w:pPr>
    <w:rPr>
      <w:rFonts w:ascii="Times New Roman" w:hAnsi="Times New Roman"/>
      <w:sz w:val="18"/>
      <w:szCs w:val="18"/>
    </w:rPr>
  </w:style>
  <w:style w:type="paragraph" w:styleId="TOC9">
    <w:name w:val="toc 9"/>
    <w:basedOn w:val="Normal"/>
    <w:next w:val="Normal"/>
    <w:autoRedefine/>
    <w:semiHidden/>
    <w:rsid w:val="00422BD7"/>
    <w:pPr>
      <w:spacing w:after="0"/>
      <w:ind w:left="1600"/>
    </w:pPr>
    <w:rPr>
      <w:rFonts w:ascii="Times New Roman" w:hAnsi="Times New Roman"/>
      <w:sz w:val="18"/>
      <w:szCs w:val="18"/>
    </w:rPr>
  </w:style>
  <w:style w:type="paragraph" w:styleId="ListBullet">
    <w:name w:val="List Bullet"/>
    <w:basedOn w:val="Normal"/>
    <w:rsid w:val="00220222"/>
    <w:pPr>
      <w:numPr>
        <w:numId w:val="2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301997">
      <w:bodyDiv w:val="1"/>
      <w:marLeft w:val="0"/>
      <w:marRight w:val="0"/>
      <w:marTop w:val="0"/>
      <w:marBottom w:val="0"/>
      <w:divBdr>
        <w:top w:val="none" w:sz="0" w:space="0" w:color="auto"/>
        <w:left w:val="none" w:sz="0" w:space="0" w:color="auto"/>
        <w:bottom w:val="none" w:sz="0" w:space="0" w:color="auto"/>
        <w:right w:val="none" w:sz="0" w:space="0" w:color="auto"/>
      </w:divBdr>
    </w:div>
    <w:div w:id="279844016">
      <w:bodyDiv w:val="1"/>
      <w:marLeft w:val="0"/>
      <w:marRight w:val="0"/>
      <w:marTop w:val="0"/>
      <w:marBottom w:val="0"/>
      <w:divBdr>
        <w:top w:val="none" w:sz="0" w:space="0" w:color="auto"/>
        <w:left w:val="none" w:sz="0" w:space="0" w:color="auto"/>
        <w:bottom w:val="none" w:sz="0" w:space="0" w:color="auto"/>
        <w:right w:val="none" w:sz="0" w:space="0" w:color="auto"/>
      </w:divBdr>
    </w:div>
    <w:div w:id="708795858">
      <w:bodyDiv w:val="1"/>
      <w:marLeft w:val="0"/>
      <w:marRight w:val="0"/>
      <w:marTop w:val="0"/>
      <w:marBottom w:val="0"/>
      <w:divBdr>
        <w:top w:val="none" w:sz="0" w:space="0" w:color="auto"/>
        <w:left w:val="none" w:sz="0" w:space="0" w:color="auto"/>
        <w:bottom w:val="none" w:sz="0" w:space="0" w:color="auto"/>
        <w:right w:val="none" w:sz="0" w:space="0" w:color="auto"/>
      </w:divBdr>
    </w:div>
    <w:div w:id="179806731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SDMX-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SDMX-Template.dot</Template>
  <TotalTime>36</TotalTime>
  <Pages>6</Pages>
  <Words>1342</Words>
  <Characters>7653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CL_FREQ</vt:lpstr>
    </vt:vector>
  </TitlesOfParts>
  <Company>OECD</Company>
  <LinksUpToDate>false</LinksUpToDate>
  <CharactersWithSpaces>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CL_FREQ</dc:title>
  <dc:subject/>
  <dc:creator>SWG</dc:creator>
  <cp:keywords/>
  <cp:lastModifiedBy>Dany Ghafari</cp:lastModifiedBy>
  <cp:revision>5</cp:revision>
  <cp:lastPrinted>2013-06-27T11:52:00Z</cp:lastPrinted>
  <dcterms:created xsi:type="dcterms:W3CDTF">2020-04-29T12:25:00Z</dcterms:created>
  <dcterms:modified xsi:type="dcterms:W3CDTF">2020-04-29T14:47:00Z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0x0101002736B2B1E5E27042801108044455E5D7</vt:lpwstr>
  </property>
  <property fmtid="{D5CDD505-2E9C-101B-9397-08002B2CF9AE}" pid="4" name="_DCDateModified">
    <vt:lpwstr/>
  </property>
</Properties>
</file>